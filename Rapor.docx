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365EF" w14:textId="4B48EAA3" w:rsidR="00CA7A2D" w:rsidRDefault="00CA7A2D" w:rsidP="00383C96">
      <w:pPr>
        <w:pStyle w:val="Title"/>
        <w:jc w:val="center"/>
        <w:rPr>
          <w:ins w:id="0" w:author="Sasan Razmkhah" w:date="2021-08-28T10:04:00Z"/>
        </w:rPr>
      </w:pPr>
      <w:ins w:id="1" w:author="Sasan Razmkhah" w:date="2021-08-28T10:07:00Z">
        <w:r w:rsidRPr="00CA7A2D">
          <w:t>Çoklu Josephson eklem interferometresinin istatistiksel analizi</w:t>
        </w:r>
      </w:ins>
    </w:p>
    <w:p w14:paraId="0C8D927A" w14:textId="7B7B779E" w:rsidR="008027C7" w:rsidRDefault="008027C7" w:rsidP="00E85FF9">
      <w:pPr>
        <w:pStyle w:val="Heading1"/>
        <w:numPr>
          <w:ilvl w:val="0"/>
          <w:numId w:val="4"/>
        </w:numPr>
      </w:pPr>
      <w:r>
        <w:t>Giriş</w:t>
      </w:r>
      <w:r w:rsidR="006D1652">
        <w:t xml:space="preserve"> </w:t>
      </w:r>
    </w:p>
    <w:p w14:paraId="13386327" w14:textId="77777777" w:rsidR="00D01B3A" w:rsidRDefault="00383C96" w:rsidP="00C6162E">
      <w:pPr>
        <w:jc w:val="both"/>
      </w:pPr>
      <w:commentRangeStart w:id="2"/>
      <w:ins w:id="3" w:author="Ali AKGÜN" w:date="2021-08-30T20:32:00Z">
        <w:r>
          <w:t xml:space="preserve"> </w:t>
        </w:r>
      </w:ins>
    </w:p>
    <w:p w14:paraId="3BE68FF0" w14:textId="7C089412" w:rsidR="008027C7" w:rsidRDefault="00D01B3A" w:rsidP="00C6162E">
      <w:pPr>
        <w:jc w:val="both"/>
      </w:pPr>
      <w:r>
        <w:t xml:space="preserve">DC </w:t>
      </w:r>
      <w:r w:rsidR="00430B47">
        <w:t>SQUID (</w:t>
      </w:r>
      <w:r>
        <w:t xml:space="preserve">Super Conducting Quantum Interference Devices) süperiletken çevrimde iki adet paralel Josephson ekleminden oluşan elektronik bir devredir.  </w:t>
      </w:r>
      <w:r w:rsidR="007D1957">
        <w:t>Günümüzde</w:t>
      </w:r>
      <w:r w:rsidR="00D46CCD">
        <w:t xml:space="preserve"> ticari olarak</w:t>
      </w:r>
      <w:r w:rsidR="007D1957">
        <w:t xml:space="preserve"> en hassas manyetik akı dedektörleri </w:t>
      </w:r>
      <w:r w:rsidR="008D45FD">
        <w:t xml:space="preserve">SQUID </w:t>
      </w:r>
      <w:r w:rsidR="007D1957">
        <w:t xml:space="preserve">sistemlerden oluşmaktadır, bu sistemler sıvı nitrojen sıcaklıklarında </w:t>
      </w:r>
      <w:r w:rsidR="00F77889" w:rsidRPr="00383C96">
        <w:rPr>
          <w:color w:val="000000" w:themeColor="text1"/>
        </w:rPr>
        <w:t>~</w:t>
      </w:r>
      <w:r w:rsidR="007D1957">
        <w:t xml:space="preserve">1 </w:t>
      </w:r>
      <w:r w:rsidR="00383C96">
        <w:t>f</w:t>
      </w:r>
      <w:r w:rsidR="007D1957">
        <w:t xml:space="preserve">T mertebesine kadar ölçüm yapabilmektedir. </w:t>
      </w:r>
      <w:r w:rsidR="00C6162E">
        <w:fldChar w:fldCharType="begin"/>
      </w:r>
      <w:r w:rsidR="00C52845">
        <w:instrText xml:space="preserve"> ADDIN ZOTERO_ITEM CSL_CITATION {"citationID":"l7W9RTTZ","properties":{"formattedCitation":"[1], [2]","plainCitation":"[1], [2]","noteIndex":0},"citationItems":[{"id":"9Ntjdss8/FtIIgOVr","uris":["http://zotero.org/groups/55835/items/2IF8UD59"],"uri":["http://zotero.org/groups/55835/items/2IF8UD59"],"itemData":{"id":546,"type":"article-journal","abstract":"Superconducting quantum interference devices(SQUIDs) have been a key factor in the development and commercialization of ultrasensitive electric and magnetic measurement systems. In many cases, SQUID instrumentation offers the ability to make measurements where no other methodology is possible. We review the main aspects of designing, fabricating, and operating a number of SQUIDmeasurement systems. While this article is not intended to be an exhaustive review on the principles of SQUID sensors and the underlying concepts behind the Josephson effect, a qualitative description of the operating principles of SQUID sensors and the properties of materials used to fabricate SQUID sensors is presented. The difference between low and high temperature SQUIDs and their suitability for specific applications is discussed. Although SQUID electronics have the capability to operate well above 1 MHz , most applications tend to be at lower frequencies. Specific examples of input circuits and detection coil configuration for different applications and environments, along with expected performance, are described. In particular, anticipated signal strength, magnetic field environment (applied field and external noise), and cryogenic requirements are discussed. Finally, a variety of applications with specific examples in the areas of electromagnetic, material property, nondestructive test and evaluation, and geophysical and biomedical measurements are reviewed.","container-title":"Review of Scientific Instruments","DOI":"10.1063/1.2354545","ISSN":"0034-6748, 1089-7623","issue":"10","page":"101101","source":"scitation.aip.org","title":"Superconducting quantum interference device instruments and applications","volume":"77","author":[{"family":"Fagaly","given":"R. L."}],"issued":{"date-parts":[["2006",10,1]]}}},{"id":"9Ntjdss8/JPDaPAHV","uris":["http://zotero.org/groups/55835/items/W5CPUBWG"],"uri":["http://zotero.org/groups/55835/items/W5CPUBWG"],"itemData":{"id":776,"type":"book","abstract":"This two-volume handbook offers a comprehensive and well coordinated presentation of SQUIDs (Superconducting Quantum Interference Devices), including device fundamentals, design, technology, system construction and multiple applications. It is intended to bridge the gap between fundamentals and applications, and will be a valuable textbook reference for graduate students and for professionals engaged in SQUID research and engineering. It will also be of use to specialists in multiple fields of practical SQUID applications, from human brain research and heart diagnostics to airplane and nuclear plant testing to prospecting for oil, minerals and buried ordnance. The first volume contains chapters presenting the theory of SQUIDs, their fabrication from low- and high-temperature superconductors, the necessary readout electronics, and the design and performance of practical direct current (dc) and radio-frequency (rf) SQUIDs. This volume concludes with an overview of the most important SQUID system issues. An appendix summarizes briefly the foundations of superconductivity that are necessary to understand SQUIDs. A glossary and tables of units and constants are also included. The second volume of the handbook will deal with applications of SQUIDs and SQUID systems.","ISBN":"978-3-527-60458-6","language":"en","number-of-pages":"414","publisher":"John Wiley &amp; Sons","source":"Google Books","title":"The SQUID Handbook: Fundamentals and Technology of SQUIDs and SQUID Systems","title-short":"The SQUID Handbook","author":[{"family":"Clarke","given":"John"},{"family":"Braginski","given":"Alex I."}],"issued":{"date-parts":[["2006",3,6]]}}}],"schema":"https://github.com/citation-style-language/schema/raw/master/csl-citation.json"} </w:instrText>
      </w:r>
      <w:r w:rsidR="00C6162E">
        <w:fldChar w:fldCharType="separate"/>
      </w:r>
      <w:r w:rsidR="00C6162E" w:rsidRPr="00C6162E">
        <w:rPr>
          <w:rFonts w:ascii="Calibri" w:hAnsi="Calibri" w:cs="Calibri"/>
        </w:rPr>
        <w:t>[1], [2]</w:t>
      </w:r>
      <w:r w:rsidR="00C6162E">
        <w:fldChar w:fldCharType="end"/>
      </w:r>
    </w:p>
    <w:p w14:paraId="22F4F056" w14:textId="196E2DA7" w:rsidR="007D1957" w:rsidRDefault="007656D2" w:rsidP="008027C7">
      <w:pPr>
        <w:jc w:val="both"/>
      </w:pPr>
      <w:r>
        <w:t xml:space="preserve"> SQUID sistemlerin manyetik alana karşı gösterdikleri davranış sadece belirli bir limitte doğ</w:t>
      </w:r>
      <w:r w:rsidR="008027C7">
        <w:t>rusaldır, bu durum uygulamada belirli zorluklara sebep olmaktadır.</w:t>
      </w:r>
      <w:r>
        <w:t xml:space="preserve"> </w:t>
      </w:r>
      <w:r w:rsidR="008027C7">
        <w:t>SQUID’ lerin manyetik alana karşı tepkilerinin daha kontrol edilebilir olması için konvansiyonel SQUID üzerinde belirli varyasyonlar yapılmıştır. Bu varyasyonlara Bi-SQUID örnek verilebilir. Bi-SQUID, konvansiyonel SQ</w:t>
      </w:r>
      <w:r w:rsidR="00A40C7C">
        <w:t>UID yapısına ekstra shunt Josephson eklemi</w:t>
      </w:r>
      <w:r w:rsidR="008027C7">
        <w:t xml:space="preserve"> eklenerek oluşturulmuştur. Bi-SQUID, konvansiyonel SQUID’ lere göre manyetik alana karşı daha doğrusal tepki vermektedir.</w:t>
      </w:r>
      <w:ins w:id="4" w:author="Sasan Razmkhah" w:date="2021-08-29T20:20:00Z">
        <w:r w:rsidR="00D35EFE">
          <w:t xml:space="preserve"> [ref]</w:t>
        </w:r>
      </w:ins>
    </w:p>
    <w:p w14:paraId="31801123" w14:textId="467BE9ED" w:rsidR="008027C7" w:rsidRDefault="008027C7" w:rsidP="008027C7">
      <w:pPr>
        <w:jc w:val="both"/>
      </w:pPr>
      <w:r>
        <w:t xml:space="preserve"> Bi-SQUID/SQUID tarzı sistemlerin davranışları doğrusal olmayan denklem sistemleri ile ifade edilebilmektedir.</w:t>
      </w:r>
      <w:ins w:id="5" w:author="Sasan Razmkhah" w:date="2021-08-29T20:25:00Z">
        <w:r w:rsidR="00867931">
          <w:t xml:space="preserve"> [ref]</w:t>
        </w:r>
      </w:ins>
      <w:r>
        <w:t xml:space="preserve"> Bu tarz sistemlerin üretim maliyetleri yüksek olduğu için üretim öncesi tasarım hayati önem taşımaktadır. Bu durumda modelleme ve simülasyon bu sistemlerin tasarımlarına yardımcı olabilmektedir. Bu çalışmada Bi-SQUID sisteminin manyetik alana karşı tepkisi modellenmiş ve deneysel çalışmalarla karşılaştırılmıştır.</w:t>
      </w:r>
      <w:commentRangeEnd w:id="2"/>
      <w:r w:rsidR="00383C96">
        <w:rPr>
          <w:rStyle w:val="CommentReference"/>
        </w:rPr>
        <w:commentReference w:id="2"/>
      </w:r>
    </w:p>
    <w:p w14:paraId="1ACA0C88" w14:textId="03B0D6D9" w:rsidR="00215C44" w:rsidRDefault="00215C44" w:rsidP="00215C44">
      <w:pPr>
        <w:pStyle w:val="Heading1"/>
        <w:numPr>
          <w:ilvl w:val="0"/>
          <w:numId w:val="4"/>
        </w:numPr>
      </w:pPr>
      <w:r>
        <w:t>Amaç</w:t>
      </w:r>
    </w:p>
    <w:p w14:paraId="322F066B" w14:textId="040766EA" w:rsidR="00215C44" w:rsidRPr="00215C44" w:rsidRDefault="00215C44" w:rsidP="00215C44">
      <w:pPr>
        <w:pStyle w:val="Heading1"/>
        <w:numPr>
          <w:ilvl w:val="0"/>
          <w:numId w:val="4"/>
        </w:numPr>
      </w:pPr>
      <w:r>
        <w:t>Kapsam</w:t>
      </w:r>
    </w:p>
    <w:p w14:paraId="18E461B3" w14:textId="70003A78" w:rsidR="00746426" w:rsidRPr="00746426" w:rsidRDefault="008027C7" w:rsidP="00746426">
      <w:pPr>
        <w:pStyle w:val="Heading1"/>
        <w:numPr>
          <w:ilvl w:val="0"/>
          <w:numId w:val="4"/>
        </w:numPr>
      </w:pPr>
      <w:r>
        <w:t>Teori</w:t>
      </w:r>
    </w:p>
    <w:p w14:paraId="358DA16E" w14:textId="30EB7C59" w:rsidR="003F0D66" w:rsidRDefault="003F0D66" w:rsidP="00E85FF9">
      <w:pPr>
        <w:pStyle w:val="Heading2"/>
        <w:numPr>
          <w:ilvl w:val="1"/>
          <w:numId w:val="4"/>
        </w:numPr>
      </w:pPr>
      <w:r>
        <w:t>Akım Yoğunluğunun Kuantum Mekaniksel Yorumu</w:t>
      </w:r>
    </w:p>
    <w:p w14:paraId="29B4CE23" w14:textId="54885CD0" w:rsidR="004628F2" w:rsidRDefault="004628F2">
      <w:r>
        <w:t xml:space="preserve">Herhangi bir </w:t>
      </w:r>
      <w:r w:rsidR="00301697">
        <w:t xml:space="preserve">serbest </w:t>
      </w:r>
      <w:r w:rsidR="00215C44">
        <w:t>parçacık</w:t>
      </w:r>
      <w:r>
        <w:t xml:space="preserve"> için Schrodinger denklemini aşağıdaki gibi yazabiliriz</w:t>
      </w:r>
      <w:r w:rsidR="00301697">
        <w:t xml:space="preserve"> </w:t>
      </w:r>
      <w:r w:rsidR="00C52845">
        <w:fldChar w:fldCharType="begin"/>
      </w:r>
      <w:r w:rsidR="00C52845">
        <w:instrText xml:space="preserve"> ADDIN ZOTERO_ITEM CSL_CITATION {"citationID":"wADhK4ar","properties":{"formattedCitation":"[3],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35EFE" w14:paraId="242BB490" w14:textId="77777777" w:rsidTr="00383C96">
        <w:trPr>
          <w:trHeight w:val="603"/>
        </w:trPr>
        <w:tc>
          <w:tcPr>
            <w:tcW w:w="4531" w:type="dxa"/>
          </w:tcPr>
          <w:p w14:paraId="237E0BBA" w14:textId="5272C487" w:rsidR="00D35EFE" w:rsidRDefault="00D35EFE">
            <m:oMathPara>
              <m:oMath>
                <m:r>
                  <w:ins w:id="6" w:author="Sasan Razmkhah" w:date="2021-08-29T20:24:00Z">
                    <w:rPr>
                      <w:rFonts w:ascii="Cambria Math" w:hAnsi="Cambria Math"/>
                    </w:rPr>
                    <m:t>iℏ</m:t>
                  </w:ins>
                </m:r>
                <m:f>
                  <m:fPr>
                    <m:ctrlPr>
                      <w:rPr>
                        <w:rFonts w:ascii="Cambria Math" w:hAnsi="Cambria Math"/>
                        <w:i/>
                      </w:rPr>
                    </m:ctrlPr>
                  </m:fPr>
                  <m:num>
                    <m:r>
                      <w:ins w:id="7" w:author="Sasan Razmkhah" w:date="2021-08-29T20:24:00Z">
                        <w:rPr>
                          <w:rFonts w:ascii="Cambria Math" w:hAnsi="Cambria Math"/>
                        </w:rPr>
                        <m:t>∂ψ</m:t>
                      </w:ins>
                    </m:r>
                  </m:num>
                  <m:den>
                    <m:r>
                      <w:ins w:id="8" w:author="Sasan Razmkhah" w:date="2021-08-29T20:24:00Z">
                        <w:rPr>
                          <w:rFonts w:ascii="Cambria Math" w:hAnsi="Cambria Math"/>
                        </w:rPr>
                        <m:t>∂t</m:t>
                      </w:ins>
                    </m:r>
                  </m:den>
                </m:f>
                <m:r>
                  <w:ins w:id="9"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0" w:author="Sasan Razmkhah" w:date="2021-08-29T20:24:00Z">
                            <w:rPr>
                              <w:rFonts w:ascii="Cambria Math" w:hAnsi="Cambria Math"/>
                            </w:rPr>
                            <m:t>ℏ</m:t>
                          </w:ins>
                        </m:r>
                      </m:e>
                      <m:sup>
                        <m:r>
                          <w:ins w:id="11" w:author="Sasan Razmkhah" w:date="2021-08-29T20:24:00Z">
                            <w:rPr>
                              <w:rFonts w:ascii="Cambria Math" w:hAnsi="Cambria Math"/>
                            </w:rPr>
                            <m:t>2</m:t>
                          </w:ins>
                        </m:r>
                      </m:sup>
                    </m:sSup>
                  </m:num>
                  <m:den>
                    <m:r>
                      <w:ins w:id="12" w:author="Sasan Razmkhah" w:date="2021-08-29T20:24:00Z">
                        <w:rPr>
                          <w:rFonts w:ascii="Cambria Math" w:hAnsi="Cambria Math"/>
                        </w:rPr>
                        <m:t>2m</m:t>
                      </w:ins>
                    </m:r>
                  </m:den>
                </m:f>
                <m:sSup>
                  <m:sSupPr>
                    <m:ctrlPr>
                      <w:rPr>
                        <w:rFonts w:ascii="Cambria Math" w:hAnsi="Cambria Math"/>
                        <w:i/>
                      </w:rPr>
                    </m:ctrlPr>
                  </m:sSupPr>
                  <m:e>
                    <m:r>
                      <w:ins w:id="13" w:author="Sasan Razmkhah" w:date="2021-08-29T20:24:00Z">
                        <w:rPr>
                          <w:rFonts w:ascii="Cambria Math" w:hAnsi="Cambria Math"/>
                        </w:rPr>
                        <m:t>∇</m:t>
                      </w:ins>
                    </m:r>
                  </m:e>
                  <m:sup>
                    <m:r>
                      <w:ins w:id="14" w:author="Sasan Razmkhah" w:date="2021-08-29T20:24:00Z">
                        <w:rPr>
                          <w:rFonts w:ascii="Cambria Math" w:hAnsi="Cambria Math"/>
                        </w:rPr>
                        <m:t>2</m:t>
                      </w:ins>
                    </m:r>
                  </m:sup>
                </m:sSup>
                <m:r>
                  <w:ins w:id="15" w:author="Sasan Razmkhah" w:date="2021-08-29T20:24:00Z">
                    <w:rPr>
                      <w:rFonts w:ascii="Cambria Math" w:hAnsi="Cambria Math"/>
                    </w:rPr>
                    <m:t>ψ+Vψ</m:t>
                  </w:ins>
                </m:r>
              </m:oMath>
            </m:oMathPara>
          </w:p>
        </w:tc>
        <w:tc>
          <w:tcPr>
            <w:tcW w:w="4531" w:type="dxa"/>
            <w:vAlign w:val="center"/>
          </w:tcPr>
          <w:p w14:paraId="3594AFDE" w14:textId="39EDAEEC" w:rsidR="00D35EFE" w:rsidRDefault="00D35EFE" w:rsidP="00383C96">
            <w:pPr>
              <w:jc w:val="center"/>
            </w:pPr>
            <w:r>
              <w:t>(1)</w:t>
            </w:r>
          </w:p>
        </w:tc>
      </w:tr>
    </w:tbl>
    <w:p w14:paraId="55164B0A" w14:textId="77777777" w:rsidR="00D35EFE" w:rsidRDefault="00D35EFE"/>
    <w:p w14:paraId="62E543F9" w14:textId="6097C8F9" w:rsidR="006E1147" w:rsidRDefault="006E1147" w:rsidP="00271DA6">
      <w:r>
        <w:t xml:space="preserve">Yukarıdaki eşitliği aynı şekilde </w:t>
      </w:r>
      <w:r w:rsidR="00C52845">
        <w:t>Hamiltonian (</w:t>
      </w:r>
      <w:r>
        <w:t>Enerji) operatöründen faydalanarak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E1147" w14:paraId="2693D1C1" w14:textId="77777777" w:rsidTr="00301697">
        <w:trPr>
          <w:trHeight w:val="603"/>
        </w:trPr>
        <w:tc>
          <w:tcPr>
            <w:tcW w:w="4531" w:type="dxa"/>
            <w:vAlign w:val="center"/>
          </w:tcPr>
          <w:p w14:paraId="3833169F" w14:textId="03BD6BF1" w:rsidR="00301697" w:rsidRPr="00301697" w:rsidRDefault="00947DBA" w:rsidP="00301697">
            <w:pPr>
              <w:jc w:val="center"/>
              <w:rPr>
                <w:rFonts w:eastAsiaTheme="minorEastAsia"/>
              </w:rPr>
            </w:pPr>
            <m:oMathPara>
              <m:oMath>
                <m:acc>
                  <m:accPr>
                    <m:ctrlPr>
                      <w:rPr>
                        <w:rFonts w:ascii="Cambria Math" w:hAnsi="Cambria Math"/>
                        <w:i/>
                      </w:rPr>
                    </m:ctrlPr>
                  </m:accPr>
                  <m:e>
                    <m:r>
                      <m:rPr>
                        <m:scr m:val="script"/>
                      </m:rPr>
                      <w:rPr>
                        <w:rFonts w:ascii="Cambria Math" w:hAnsi="Cambria Math"/>
                      </w:rPr>
                      <m:t>H</m:t>
                    </m:r>
                  </m:e>
                </m:acc>
                <m:r>
                  <w:ins w:id="16" w:author="Sasan Razmkhah" w:date="2021-08-29T20:24:00Z">
                    <w:rPr>
                      <w:rFonts w:ascii="Cambria Math" w:hAnsi="Cambria Math"/>
                    </w:rPr>
                    <m:t>=-</m:t>
                  </w:ins>
                </m:r>
                <m:f>
                  <m:fPr>
                    <m:ctrlPr>
                      <w:rPr>
                        <w:rFonts w:ascii="Cambria Math" w:hAnsi="Cambria Math"/>
                        <w:i/>
                      </w:rPr>
                    </m:ctrlPr>
                  </m:fPr>
                  <m:num>
                    <m:sSup>
                      <m:sSupPr>
                        <m:ctrlPr>
                          <w:rPr>
                            <w:rFonts w:ascii="Cambria Math" w:hAnsi="Cambria Math"/>
                            <w:i/>
                          </w:rPr>
                        </m:ctrlPr>
                      </m:sSupPr>
                      <m:e>
                        <m:r>
                          <w:ins w:id="17" w:author="Sasan Razmkhah" w:date="2021-08-29T20:24:00Z">
                            <w:rPr>
                              <w:rFonts w:ascii="Cambria Math" w:hAnsi="Cambria Math"/>
                            </w:rPr>
                            <m:t>ℏ</m:t>
                          </w:ins>
                        </m:r>
                      </m:e>
                      <m:sup>
                        <m:r>
                          <w:ins w:id="18" w:author="Sasan Razmkhah" w:date="2021-08-29T20:24:00Z">
                            <w:rPr>
                              <w:rFonts w:ascii="Cambria Math" w:hAnsi="Cambria Math"/>
                            </w:rPr>
                            <m:t>2</m:t>
                          </w:ins>
                        </m:r>
                      </m:sup>
                    </m:sSup>
                  </m:num>
                  <m:den>
                    <m:r>
                      <w:ins w:id="19" w:author="Sasan Razmkhah" w:date="2021-08-29T20:24:00Z">
                        <w:rPr>
                          <w:rFonts w:ascii="Cambria Math" w:hAnsi="Cambria Math"/>
                        </w:rPr>
                        <m:t>2m</m:t>
                      </w:ins>
                    </m:r>
                  </m:den>
                </m:f>
                <m:sSup>
                  <m:sSupPr>
                    <m:ctrlPr>
                      <w:rPr>
                        <w:rFonts w:ascii="Cambria Math" w:hAnsi="Cambria Math"/>
                        <w:i/>
                      </w:rPr>
                    </m:ctrlPr>
                  </m:sSupPr>
                  <m:e>
                    <m:r>
                      <w:ins w:id="20" w:author="Sasan Razmkhah" w:date="2021-08-29T20:24:00Z">
                        <w:rPr>
                          <w:rFonts w:ascii="Cambria Math" w:hAnsi="Cambria Math"/>
                        </w:rPr>
                        <m:t>∇</m:t>
                      </w:ins>
                    </m:r>
                  </m:e>
                  <m:sup>
                    <m:r>
                      <w:ins w:id="21" w:author="Sasan Razmkhah" w:date="2021-08-29T20:24:00Z">
                        <w:rPr>
                          <w:rFonts w:ascii="Cambria Math" w:hAnsi="Cambria Math"/>
                        </w:rPr>
                        <m:t>2</m:t>
                      </w:ins>
                    </m:r>
                  </m:sup>
                </m:sSup>
                <m:r>
                  <w:ins w:id="22" w:author="Sasan Razmkhah" w:date="2021-08-29T20:24:00Z">
                    <w:rPr>
                      <w:rFonts w:ascii="Cambria Math" w:hAnsi="Cambria Math"/>
                    </w:rPr>
                    <m:t>+V</m:t>
                  </w:ins>
                </m:r>
              </m:oMath>
            </m:oMathPara>
          </w:p>
        </w:tc>
        <w:tc>
          <w:tcPr>
            <w:tcW w:w="4531" w:type="dxa"/>
            <w:vAlign w:val="center"/>
          </w:tcPr>
          <w:p w14:paraId="1AF79174" w14:textId="069A7434" w:rsidR="006E1147" w:rsidRDefault="006E1147" w:rsidP="00042EDC">
            <w:pPr>
              <w:jc w:val="center"/>
            </w:pPr>
            <w:r>
              <w:t>(</w:t>
            </w:r>
            <w:r w:rsidR="00C52845">
              <w:t>2</w:t>
            </w:r>
            <w:r>
              <w:t>)</w:t>
            </w:r>
          </w:p>
        </w:tc>
      </w:tr>
    </w:tbl>
    <w:p w14:paraId="2DE90AC5" w14:textId="6FA77685" w:rsidR="006E1147" w:rsidRDefault="006E1147" w:rsidP="00271D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1697" w14:paraId="7163A63B" w14:textId="77777777" w:rsidTr="00591F3C">
        <w:trPr>
          <w:trHeight w:val="603"/>
        </w:trPr>
        <w:tc>
          <w:tcPr>
            <w:tcW w:w="4531" w:type="dxa"/>
          </w:tcPr>
          <w:p w14:paraId="2F5B439F" w14:textId="3C7294FA" w:rsidR="00301697" w:rsidRPr="00301697" w:rsidRDefault="00301697" w:rsidP="00591F3C">
            <w:pPr>
              <w:rPr>
                <w:rFonts w:eastAsiaTheme="minorEastAsia"/>
              </w:rPr>
            </w:pPr>
            <m:oMathPara>
              <m:oMath>
                <m:r>
                  <w:ins w:id="23" w:author="Sasan Razmkhah" w:date="2021-08-29T20:24:00Z">
                    <w:rPr>
                      <w:rFonts w:ascii="Cambria Math" w:hAnsi="Cambria Math"/>
                    </w:rPr>
                    <m:t>iℏ</m:t>
                  </w:ins>
                </m:r>
                <m:f>
                  <m:fPr>
                    <m:ctrlPr>
                      <w:rPr>
                        <w:rFonts w:ascii="Cambria Math" w:hAnsi="Cambria Math"/>
                        <w:i/>
                      </w:rPr>
                    </m:ctrlPr>
                  </m:fPr>
                  <m:num>
                    <m:r>
                      <w:ins w:id="24" w:author="Sasan Razmkhah" w:date="2021-08-29T20:24:00Z">
                        <w:rPr>
                          <w:rFonts w:ascii="Cambria Math" w:hAnsi="Cambria Math"/>
                        </w:rPr>
                        <m:t>∂ψ</m:t>
                      </w:ins>
                    </m:r>
                  </m:num>
                  <m:den>
                    <m:r>
                      <w:ins w:id="25" w:author="Sasan Razmkhah" w:date="2021-08-29T20:24:00Z">
                        <w:rPr>
                          <w:rFonts w:ascii="Cambria Math" w:hAnsi="Cambria Math"/>
                        </w:rPr>
                        <m:t>∂t</m:t>
                      </w:ins>
                    </m:r>
                  </m:den>
                </m:f>
                <m:r>
                  <w:ins w:id="26" w:author="Sasan Razmkhah" w:date="2021-08-29T20:24:00Z">
                    <w:rPr>
                      <w:rFonts w:ascii="Cambria Math" w:hAnsi="Cambria Math"/>
                    </w:rPr>
                    <m:t>=</m:t>
                  </w:ins>
                </m:r>
                <m:r>
                  <m:rPr>
                    <m:scr m:val="script"/>
                  </m:rPr>
                  <w:rPr>
                    <w:rFonts w:ascii="Cambria Math" w:hAnsi="Cambria Math"/>
                  </w:rPr>
                  <m:t>H</m:t>
                </m:r>
                <m:r>
                  <w:ins w:id="27" w:author="Sasan Razmkhah" w:date="2021-08-29T20:24:00Z">
                    <w:rPr>
                      <w:rFonts w:ascii="Cambria Math" w:hAnsi="Cambria Math"/>
                    </w:rPr>
                    <m:t>ψ</m:t>
                  </w:ins>
                </m:r>
              </m:oMath>
            </m:oMathPara>
          </w:p>
        </w:tc>
        <w:tc>
          <w:tcPr>
            <w:tcW w:w="4531" w:type="dxa"/>
            <w:vAlign w:val="center"/>
          </w:tcPr>
          <w:p w14:paraId="5B3DEAC0" w14:textId="3D4117CE" w:rsidR="00301697" w:rsidRDefault="00301697" w:rsidP="00591F3C">
            <w:pPr>
              <w:jc w:val="center"/>
            </w:pPr>
            <w:r>
              <w:t>(</w:t>
            </w:r>
            <w:r w:rsidR="00C52845">
              <w:t>3</w:t>
            </w:r>
            <w:r>
              <w:t>)</w:t>
            </w:r>
          </w:p>
        </w:tc>
      </w:tr>
    </w:tbl>
    <w:p w14:paraId="067AC81A" w14:textId="77777777" w:rsidR="00301697" w:rsidRDefault="00301697" w:rsidP="00271DA6"/>
    <w:p w14:paraId="121FE145" w14:textId="2C917293" w:rsidR="00271DA6" w:rsidRDefault="00271DA6" w:rsidP="00271DA6">
      <w:r>
        <w:t>Denklem 1’ i dalga fonksiyonunun eşleniği ile soldan çarpalım: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7576E9CB" w14:textId="77777777" w:rsidTr="00383C96">
        <w:trPr>
          <w:trHeight w:val="668"/>
        </w:trPr>
        <w:tc>
          <w:tcPr>
            <w:tcW w:w="4531" w:type="dxa"/>
          </w:tcPr>
          <w:p w14:paraId="7535462D" w14:textId="0BA7BED2" w:rsidR="00383C96" w:rsidRPr="00383C96" w:rsidRDefault="00383C96" w:rsidP="00383C96">
            <w:pPr>
              <w:keepNext/>
              <w:rPr>
                <w:b/>
              </w:rPr>
            </w:pPr>
            <m:oMathPara>
              <m:oMath>
                <m:r>
                  <w:rPr>
                    <w:rFonts w:ascii="Cambria Math" w:hAnsi="Cambria Math"/>
                  </w:rPr>
                  <w:lastRenderedPageBreak/>
                  <m:t>iℏ</m:t>
                </m:r>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ψ+V</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m:t>
                </m:r>
              </m:oMath>
            </m:oMathPara>
          </w:p>
        </w:tc>
        <w:tc>
          <w:tcPr>
            <w:tcW w:w="4531" w:type="dxa"/>
            <w:vAlign w:val="center"/>
          </w:tcPr>
          <w:p w14:paraId="17D22F8D" w14:textId="47DE94F7" w:rsidR="00383C96" w:rsidRDefault="00383C96" w:rsidP="00C724EF">
            <w:pPr>
              <w:jc w:val="center"/>
            </w:pPr>
            <w:r>
              <w:t>(</w:t>
            </w:r>
            <w:r w:rsidR="00C52845">
              <w:t>4</w:t>
            </w:r>
            <w:r>
              <w:t>)</w:t>
            </w:r>
          </w:p>
        </w:tc>
      </w:tr>
    </w:tbl>
    <w:p w14:paraId="6FED146B" w14:textId="77777777" w:rsidR="00383C96" w:rsidRDefault="00383C96" w:rsidP="00271DA6"/>
    <w:p w14:paraId="168E3F95" w14:textId="780DB5F0" w:rsidR="00271DA6" w:rsidRDefault="00271DA6" w:rsidP="006D1652">
      <w:pPr>
        <w:jc w:val="both"/>
      </w:pPr>
      <w:r>
        <w:t xml:space="preserve">Dalga fonksiyonunun eşleniği için Schrodinger denklemi yazıp, ifadeyi dalga fonksiyonunun kendisi ile </w:t>
      </w:r>
      <w:commentRangeStart w:id="28"/>
      <w:r>
        <w:t>soldan çarpalım:</w:t>
      </w:r>
      <w:commentRangeEnd w:id="28"/>
      <w:r w:rsidR="00AD7D3F">
        <w:rPr>
          <w:rStyle w:val="CommentReference"/>
        </w:rPr>
        <w:commentReference w:id="28"/>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35D39E99" w14:textId="77777777" w:rsidTr="00C724EF">
        <w:trPr>
          <w:trHeight w:val="668"/>
        </w:trPr>
        <w:tc>
          <w:tcPr>
            <w:tcW w:w="4531" w:type="dxa"/>
          </w:tcPr>
          <w:p w14:paraId="2B21FB07" w14:textId="617A394A" w:rsidR="00383C96" w:rsidRPr="00383C96" w:rsidRDefault="00AD7D3F" w:rsidP="00C724EF">
            <w:pPr>
              <w:keepNext/>
              <w:rPr>
                <w:b/>
              </w:rPr>
            </w:pPr>
            <m:oMathPara>
              <m:oMath>
                <m:r>
                  <w:rPr>
                    <w:rFonts w:ascii="Cambria Math" w:eastAsiaTheme="minorEastAsia" w:hAnsi="Cambria Math"/>
                  </w:rPr>
                  <m:t>-</m:t>
                </m:r>
                <m:r>
                  <w:rPr>
                    <w:rFonts w:ascii="Cambria Math" w:hAnsi="Cambria Math"/>
                  </w:rPr>
                  <m:t>iℏψ</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w:rPr>
                    <w:rFonts w:ascii="Cambria Math" w:hAnsi="Cambria Math"/>
                  </w:rPr>
                  <m:t>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+Vψ</m:t>
                </m:r>
              </m:oMath>
            </m:oMathPara>
          </w:p>
        </w:tc>
        <w:tc>
          <w:tcPr>
            <w:tcW w:w="4531" w:type="dxa"/>
            <w:vAlign w:val="center"/>
          </w:tcPr>
          <w:p w14:paraId="51A804F9" w14:textId="1172DFF0" w:rsidR="00383C96" w:rsidRDefault="00383C96" w:rsidP="00C724EF">
            <w:pPr>
              <w:jc w:val="center"/>
            </w:pPr>
            <w:r>
              <w:t>(</w:t>
            </w:r>
            <w:r w:rsidR="00C52845">
              <w:t>5</w:t>
            </w:r>
            <w:r>
              <w:t>)</w:t>
            </w:r>
          </w:p>
        </w:tc>
      </w:tr>
    </w:tbl>
    <w:p w14:paraId="4109AC40" w14:textId="77777777" w:rsidR="00383C96" w:rsidRDefault="00383C96" w:rsidP="006D1652">
      <w:pPr>
        <w:jc w:val="both"/>
      </w:pPr>
    </w:p>
    <w:p w14:paraId="4E94FFCA" w14:textId="7AD211DA" w:rsidR="00271DA6" w:rsidRDefault="00271DA6" w:rsidP="00271DA6">
      <w:r>
        <w:t xml:space="preserve">Denklem </w:t>
      </w:r>
      <w:r w:rsidR="003F19BE">
        <w:t>4</w:t>
      </w:r>
      <w:r>
        <w:t>’</w:t>
      </w:r>
      <w:r w:rsidR="003F19BE">
        <w:t>t</w:t>
      </w:r>
      <w:r>
        <w:t xml:space="preserve">en denklem </w:t>
      </w:r>
      <w:r w:rsidR="003F19BE">
        <w:t>5</w:t>
      </w:r>
      <w:r>
        <w:t>’</w:t>
      </w:r>
      <w:r w:rsidR="003F19BE">
        <w:t>i</w:t>
      </w:r>
      <w:r w:rsidR="006D1652">
        <w:t xml:space="preserve"> çıkaralım: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6E049FB0" w14:textId="77777777" w:rsidTr="00C724EF">
        <w:trPr>
          <w:trHeight w:val="668"/>
        </w:trPr>
        <w:tc>
          <w:tcPr>
            <w:tcW w:w="4531" w:type="dxa"/>
          </w:tcPr>
          <w:p w14:paraId="398423BE" w14:textId="576A8526"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ψ- ψ</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e>
                </m:d>
              </m:oMath>
            </m:oMathPara>
          </w:p>
        </w:tc>
        <w:tc>
          <w:tcPr>
            <w:tcW w:w="4531" w:type="dxa"/>
            <w:vAlign w:val="center"/>
          </w:tcPr>
          <w:p w14:paraId="1D5C03A5" w14:textId="1737AC31" w:rsidR="00383C96" w:rsidRDefault="00383C96" w:rsidP="00C724EF">
            <w:pPr>
              <w:jc w:val="center"/>
            </w:pPr>
            <w:r>
              <w:t>(</w:t>
            </w:r>
            <w:r w:rsidR="00C52845">
              <w:t>6</w:t>
            </w:r>
            <w:r>
              <w:t>)</w:t>
            </w:r>
          </w:p>
        </w:tc>
      </w:tr>
    </w:tbl>
    <w:p w14:paraId="0E3F9D59" w14:textId="77777777" w:rsidR="00383C96" w:rsidRDefault="00383C96" w:rsidP="00271DA6"/>
    <w:p w14:paraId="223CBC98" w14:textId="58DEA7CA" w:rsidR="006D1652" w:rsidRDefault="006D1652" w:rsidP="006D1652">
      <w:commentRangeStart w:id="29"/>
      <w:r>
        <w:t xml:space="preserve">Vektör eşitliklerinden yararlanarak denklem </w:t>
      </w:r>
      <w:r w:rsidR="003F19BE">
        <w:t>6</w:t>
      </w:r>
      <w:r>
        <w:t>’</w:t>
      </w:r>
      <w:r w:rsidR="003F19BE">
        <w:t>yı</w:t>
      </w:r>
      <w:r>
        <w:t xml:space="preserve"> aşağıdaki şekilde yazabiliriz:</w:t>
      </w:r>
      <w:commentRangeEnd w:id="29"/>
      <w:r w:rsidR="007B5264">
        <w:rPr>
          <w:rStyle w:val="CommentReference"/>
        </w:rPr>
        <w:commentReference w:id="2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83C96" w14:paraId="1D4B99CC" w14:textId="77777777" w:rsidTr="00C724EF">
        <w:trPr>
          <w:trHeight w:val="668"/>
        </w:trPr>
        <w:tc>
          <w:tcPr>
            <w:tcW w:w="4531" w:type="dxa"/>
          </w:tcPr>
          <w:p w14:paraId="35FD14E4" w14:textId="7081CF50" w:rsidR="00383C96" w:rsidRPr="00383C96" w:rsidRDefault="00383C96" w:rsidP="00C724EF">
            <w:pPr>
              <w:keepNext/>
              <w:rPr>
                <w:b/>
              </w:rPr>
            </w:pPr>
            <m:oMathPara>
              <m:oMath>
                <m:r>
                  <w:rPr>
                    <w:rFonts w:ascii="Cambria Math" w:hAnsi="Cambria Math"/>
                  </w:rPr>
                  <m:t>iℏ</m:t>
                </m:r>
                <m:f>
                  <m:fPr>
                    <m:ctrlPr>
                      <w:rPr>
                        <w:rFonts w:ascii="Cambria Math" w:hAnsi="Cambria Math"/>
                        <w:i/>
                      </w:rPr>
                    </m:ctrlPr>
                  </m:fPr>
                  <m:num>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r>
                  <m:rPr>
                    <m:sty m:val="p"/>
                  </m:rPr>
                  <w:rPr>
                    <w:rFonts w:ascii="Cambria Math" w:hAnsi="Cambria Math"/>
                  </w:rPr>
                  <m:t>(∇</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hAnsi="Cambria Math"/>
                  </w:rPr>
                  <m:t>)</m:t>
                </m:r>
              </m:oMath>
            </m:oMathPara>
          </w:p>
        </w:tc>
        <w:tc>
          <w:tcPr>
            <w:tcW w:w="4531" w:type="dxa"/>
            <w:vAlign w:val="center"/>
          </w:tcPr>
          <w:p w14:paraId="491748AB" w14:textId="16376380" w:rsidR="00383C96" w:rsidRDefault="00383C96" w:rsidP="00C724EF">
            <w:pPr>
              <w:jc w:val="center"/>
            </w:pPr>
            <w:r>
              <w:t>(</w:t>
            </w:r>
            <w:r w:rsidR="00C52845">
              <w:t>7</w:t>
            </w:r>
            <w:r>
              <w:t>)</w:t>
            </w:r>
          </w:p>
        </w:tc>
      </w:tr>
    </w:tbl>
    <w:p w14:paraId="7AD77053" w14:textId="77777777" w:rsidR="00383C96" w:rsidRDefault="00383C96" w:rsidP="006D1652"/>
    <w:p w14:paraId="4D5E776F" w14:textId="06FC7657" w:rsidR="006D1652" w:rsidRDefault="006D1652" w:rsidP="006D1652">
      <w:pPr>
        <w:jc w:val="both"/>
        <w:rPr>
          <w:rFonts w:eastAsiaTheme="minorEastAsia"/>
        </w:rPr>
      </w:pPr>
      <w:commentRangeStart w:id="30"/>
      <w:r>
        <w:t xml:space="preserve">Denklem </w:t>
      </w:r>
      <w:r w:rsidR="003F19BE">
        <w:t>6</w:t>
      </w:r>
      <w:r>
        <w:t>’</w:t>
      </w:r>
      <w:r w:rsidR="003F19BE">
        <w:t>nı</w:t>
      </w:r>
      <w:r>
        <w:t xml:space="preserve">n sol tarafında bulunan </w:t>
      </w:r>
      <m:oMath>
        <m:r>
          <w:rPr>
            <w:rFonts w:ascii="Cambria Math" w:hAnsi="Cambria Math"/>
          </w:rPr>
          <m:t>ψ</m:t>
        </m:r>
        <m:sSup>
          <m:sSupPr>
            <m:ctrlPr>
              <w:rPr>
                <w:rFonts w:ascii="Cambria Math" w:hAnsi="Cambria Math"/>
                <w:i/>
              </w:rPr>
            </m:ctrlPr>
          </m:sSupPr>
          <m:e>
            <m:r>
              <w:rPr>
                <w:rFonts w:ascii="Cambria Math" w:hAnsi="Cambria Math"/>
              </w:rPr>
              <m:t>ψ</m:t>
            </m:r>
          </m:e>
          <m:sup>
            <m:r>
              <w:rPr>
                <w:rFonts w:ascii="Cambria Math" w:hAnsi="Cambria Math"/>
              </w:rPr>
              <m:t>*</m:t>
            </m:r>
          </m:sup>
        </m:sSup>
      </m:oMath>
      <w:r>
        <w:rPr>
          <w:rFonts w:eastAsiaTheme="minorEastAsia"/>
        </w:rPr>
        <w:t xml:space="preserve"> ifadesi, dalga fonksiyonu ile temsil edilen parçacığın uzayda bulunma olasılığını vermektedir</w:t>
      </w:r>
      <w:r w:rsidR="00C52845">
        <w:rPr>
          <w:rFonts w:eastAsiaTheme="minorEastAsia"/>
        </w:rPr>
        <w:t xml:space="preserve"> </w:t>
      </w:r>
      <w:r w:rsidR="00C52845">
        <w:fldChar w:fldCharType="begin"/>
      </w:r>
      <w:r w:rsidR="003F19BE">
        <w:instrText xml:space="preserve"> ADDIN ZOTERO_ITEM CSL_CITATION {"citationID":"WQvCPhXP","properties":{"formattedCitation":"[3],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rPr>
          <w:rFonts w:eastAsiaTheme="minorEastAsia"/>
        </w:rPr>
        <w:t>.</w:t>
      </w:r>
      <w:commentRangeEnd w:id="30"/>
      <w:r w:rsidR="00E97EDA">
        <w:rPr>
          <w:rStyle w:val="CommentReference"/>
        </w:rPr>
        <w:commentReference w:id="3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29931535" w14:textId="77777777" w:rsidTr="00EB01C1">
        <w:trPr>
          <w:trHeight w:val="668"/>
        </w:trPr>
        <w:tc>
          <w:tcPr>
            <w:tcW w:w="4531" w:type="dxa"/>
            <w:vAlign w:val="center"/>
          </w:tcPr>
          <w:p w14:paraId="2634317A" w14:textId="596373D1" w:rsidR="00EB01C1" w:rsidRPr="00383C96" w:rsidRDefault="00EB01C1" w:rsidP="00EB01C1">
            <w:pPr>
              <w:keepNext/>
              <w:jc w:val="center"/>
              <w:rPr>
                <w:b/>
              </w:rPr>
            </w:pPr>
            <m:oMathPara>
              <m:oMath>
                <m:r>
                  <w:rPr>
                    <w:rFonts w:ascii="Cambria Math" w:eastAsiaTheme="minorEastAsia" w:hAnsi="Cambria Math"/>
                  </w:rPr>
                  <m:t>ϱ</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r>
                  <w:rPr>
                    <w:rFonts w:ascii="Cambria Math" w:hAnsi="Cambria Math"/>
                  </w:rPr>
                  <m:t>ψ</m:t>
                </m:r>
                <m:d>
                  <m:dPr>
                    <m:ctrlPr>
                      <w:rPr>
                        <w:rFonts w:ascii="Cambria Math" w:eastAsiaTheme="minorEastAsia" w:hAnsi="Cambria Math"/>
                        <w:i/>
                      </w:rPr>
                    </m:ctrlPr>
                  </m:dPr>
                  <m:e>
                    <m:r>
                      <m:rPr>
                        <m:sty m:val="bi"/>
                      </m:rPr>
                      <w:rPr>
                        <w:rFonts w:ascii="Cambria Math" w:eastAsiaTheme="minorEastAsia" w:hAnsi="Cambria Math"/>
                      </w:rPr>
                      <m:t>r</m:t>
                    </m:r>
                    <m:r>
                      <w:rPr>
                        <w:rFonts w:ascii="Cambria Math" w:eastAsiaTheme="minorEastAsia" w:hAnsi="Cambria Math"/>
                      </w:rPr>
                      <m:t>,t</m:t>
                    </m:r>
                  </m:e>
                </m:d>
              </m:oMath>
            </m:oMathPara>
          </w:p>
        </w:tc>
        <w:tc>
          <w:tcPr>
            <w:tcW w:w="4531" w:type="dxa"/>
            <w:vAlign w:val="center"/>
          </w:tcPr>
          <w:p w14:paraId="3B5AE86B" w14:textId="0E873C67" w:rsidR="00EB01C1" w:rsidRDefault="00EB01C1" w:rsidP="00C724EF">
            <w:pPr>
              <w:jc w:val="center"/>
            </w:pPr>
            <w:r>
              <w:t>(</w:t>
            </w:r>
            <w:r w:rsidR="003F19BE">
              <w:t>8</w:t>
            </w:r>
            <w:r>
              <w:t>)</w:t>
            </w:r>
          </w:p>
        </w:tc>
      </w:tr>
    </w:tbl>
    <w:p w14:paraId="47DDAFCF" w14:textId="77777777" w:rsidR="00EB01C1" w:rsidRDefault="00EB01C1" w:rsidP="006D1652">
      <w:pPr>
        <w:jc w:val="both"/>
        <w:rPr>
          <w:rFonts w:eastAsiaTheme="minorEastAsia"/>
        </w:rPr>
      </w:pPr>
    </w:p>
    <w:p w14:paraId="57D75EF2" w14:textId="05179FD4" w:rsidR="000719FB" w:rsidRDefault="000719FB" w:rsidP="000719FB">
      <w:pPr>
        <w:jc w:val="both"/>
      </w:pPr>
      <w:commentRangeStart w:id="31"/>
      <w:r>
        <w:t xml:space="preserve">Dalga fonksiyonunun bir elektrona ait olduğu durumu düşünürsek, bir elektronun bulunma olasılığının zamana göre türevi bize akım yoğunluğu olasılığının uzaysal değişimini verecektir. Bu fiziksel yorum ile denklem </w:t>
      </w:r>
      <w:r w:rsidR="003F19BE">
        <w:t>7’y</w:t>
      </w:r>
      <w:r>
        <w:t>i inceleyecek</w:t>
      </w:r>
      <w:r w:rsidR="00C92D4B">
        <w:t xml:space="preserve"> olursak, eşitliği</w:t>
      </w:r>
      <w:r>
        <w:t xml:space="preserve"> şu şekilde yazabiliriz</w:t>
      </w:r>
      <w:r w:rsidR="00C52845">
        <w:t xml:space="preserve"> </w:t>
      </w:r>
      <w:r w:rsidR="00C52845">
        <w:fldChar w:fldCharType="begin"/>
      </w:r>
      <w:r w:rsidR="003F19BE">
        <w:instrText xml:space="preserve"> ADDIN ZOTERO_ITEM CSL_CITATION {"citationID":"Yp8JCXki","properties":{"formattedCitation":"[3], [4]","plainCitation":"[3], [4]","noteIndex":0},"citationItems":[{"id":114,"uris":["http://zotero.org/groups/2780715/items/VJR9Z9B6"],"uri":["http://zotero.org/groups/2780715/items/VJR9Z9B6"],"itemData":{"id":114,"type":"book","call-number":"QC21.3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B"}],"issued":{"date-parts":[["2002"]]}}}],"schema":"https://github.com/citation-style-language/schema/raw/master/csl-citation.json"} </w:instrText>
      </w:r>
      <w:r w:rsidR="00C52845">
        <w:fldChar w:fldCharType="separate"/>
      </w:r>
      <w:r w:rsidR="00C52845" w:rsidRPr="00C52845">
        <w:rPr>
          <w:rFonts w:ascii="Calibri" w:hAnsi="Calibri" w:cs="Calibri"/>
        </w:rPr>
        <w:t>[3], [4]</w:t>
      </w:r>
      <w:r w:rsidR="00C52845">
        <w:fldChar w:fldCharType="end"/>
      </w:r>
      <w:r>
        <w:t>:</w:t>
      </w:r>
      <w:commentRangeEnd w:id="31"/>
      <w:r w:rsidR="00C92D4B">
        <w:rPr>
          <w:rStyle w:val="CommentReference"/>
        </w:rPr>
        <w:commentReference w:id="3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329C87EA" w14:textId="77777777" w:rsidTr="00C724EF">
        <w:trPr>
          <w:trHeight w:val="668"/>
        </w:trPr>
        <w:tc>
          <w:tcPr>
            <w:tcW w:w="4531" w:type="dxa"/>
            <w:vAlign w:val="center"/>
          </w:tcPr>
          <w:p w14:paraId="4476BD82" w14:textId="4BC21A89" w:rsidR="00EB01C1" w:rsidRPr="00EB01C1" w:rsidRDefault="00947DBA" w:rsidP="00EB01C1">
            <w:pPr>
              <w:keepNext/>
              <w:jc w:val="both"/>
            </w:pPr>
            <m:oMathPara>
              <m:oMath>
                <m:f>
                  <m:fPr>
                    <m:ctrlPr>
                      <w:rPr>
                        <w:rFonts w:ascii="Cambria Math" w:hAnsi="Cambria Math"/>
                        <w:i/>
                      </w:rPr>
                    </m:ctrlPr>
                  </m:fPr>
                  <m:num>
                    <m:r>
                      <w:rPr>
                        <w:rFonts w:ascii="Cambria Math" w:hAnsi="Cambria Math"/>
                      </w:rPr>
                      <m:t>∂</m:t>
                    </m:r>
                    <m:r>
                      <w:rPr>
                        <w:rFonts w:ascii="Cambria Math" w:eastAsiaTheme="minorEastAsia" w:hAnsi="Cambria Math"/>
                      </w:rPr>
                      <m:t>ϱ</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oMath>
            </m:oMathPara>
          </w:p>
        </w:tc>
        <w:tc>
          <w:tcPr>
            <w:tcW w:w="4531" w:type="dxa"/>
            <w:vAlign w:val="center"/>
          </w:tcPr>
          <w:p w14:paraId="1A510E41" w14:textId="24B9DB31" w:rsidR="00EB01C1" w:rsidRDefault="00EB01C1" w:rsidP="00C724EF">
            <w:pPr>
              <w:jc w:val="center"/>
            </w:pPr>
            <w:r>
              <w:t>(</w:t>
            </w:r>
            <w:r w:rsidR="003F19BE">
              <w:t>9</w:t>
            </w:r>
            <w:r>
              <w:t>)</w:t>
            </w:r>
          </w:p>
        </w:tc>
      </w:tr>
    </w:tbl>
    <w:p w14:paraId="74177F2C" w14:textId="2EBA6E0D" w:rsidR="00EB01C1" w:rsidRDefault="00EB01C1" w:rsidP="000719F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B01C1" w14:paraId="5B4D9B0C" w14:textId="77777777" w:rsidTr="00C724EF">
        <w:trPr>
          <w:trHeight w:val="668"/>
        </w:trPr>
        <w:tc>
          <w:tcPr>
            <w:tcW w:w="4531" w:type="dxa"/>
            <w:vAlign w:val="center"/>
          </w:tcPr>
          <w:p w14:paraId="07863E4F" w14:textId="0B0DDB0D" w:rsidR="00EB01C1" w:rsidRPr="00EB01C1" w:rsidRDefault="00947DBA" w:rsidP="00EB01C1">
            <w:pPr>
              <w:keepNext/>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2im</m:t>
                    </m:r>
                  </m:den>
                </m:f>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r>
                      <m:rPr>
                        <m:sty m:val="p"/>
                      </m:rPr>
                      <w:rPr>
                        <w:rFonts w:ascii="Cambria Math" w:hAnsi="Cambria Math"/>
                      </w:rPr>
                      <m:t>∇</m:t>
                    </m:r>
                    <m:r>
                      <w:rPr>
                        <w:rFonts w:ascii="Cambria Math" w:hAnsi="Cambria Math"/>
                      </w:rPr>
                      <m:t>ψ- ψ</m:t>
                    </m:r>
                    <m:r>
                      <m:rPr>
                        <m:sty m:val="p"/>
                      </m:rP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e>
                </m:d>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r>
                      <w:rPr>
                        <w:rFonts w:ascii="Cambria Math" w:hAnsi="Cambria Math"/>
                      </w:rPr>
                      <m:t>ψ</m:t>
                    </m:r>
                  </m:e>
                </m:d>
              </m:oMath>
            </m:oMathPara>
          </w:p>
        </w:tc>
        <w:tc>
          <w:tcPr>
            <w:tcW w:w="4531" w:type="dxa"/>
            <w:vAlign w:val="center"/>
          </w:tcPr>
          <w:p w14:paraId="44110084" w14:textId="6F6A5603" w:rsidR="00EB01C1" w:rsidRDefault="00EB01C1" w:rsidP="00C724EF">
            <w:pPr>
              <w:jc w:val="center"/>
            </w:pPr>
            <w:r>
              <w:t>(</w:t>
            </w:r>
            <w:r w:rsidR="003F19BE">
              <w:t>10</w:t>
            </w:r>
            <w:r>
              <w:t>)</w:t>
            </w:r>
          </w:p>
        </w:tc>
      </w:tr>
    </w:tbl>
    <w:p w14:paraId="411CC389" w14:textId="77777777" w:rsidR="00EB01C1" w:rsidRDefault="00EB01C1" w:rsidP="000719FB">
      <w:pPr>
        <w:jc w:val="both"/>
      </w:pPr>
    </w:p>
    <w:p w14:paraId="5FBBDB68" w14:textId="0BB47416" w:rsidR="00F51B01" w:rsidRPr="00F51B01" w:rsidRDefault="00F51B01" w:rsidP="00E85FF9">
      <w:pPr>
        <w:pStyle w:val="Heading2"/>
        <w:numPr>
          <w:ilvl w:val="1"/>
          <w:numId w:val="4"/>
        </w:numPr>
      </w:pPr>
      <w:r>
        <w:t>Süperiletken için Akım Yoğunluğunu İfadesi</w:t>
      </w:r>
    </w:p>
    <w:p w14:paraId="01F9ECCA" w14:textId="5548AA86" w:rsidR="00C92D4B" w:rsidRDefault="003F19BE" w:rsidP="00C92D4B">
      <w:pPr>
        <w:rPr>
          <w:ins w:id="32" w:author="Sasan Razmkhah" w:date="2021-08-29T20:22:00Z"/>
        </w:rPr>
      </w:pPr>
      <w:r>
        <w:t xml:space="preserve"> </w:t>
      </w:r>
      <w:commentRangeStart w:id="33"/>
      <w:r>
        <w:t>Elektromanyetik kuvvet</w:t>
      </w:r>
      <w:r w:rsidR="00F33C2A">
        <w:t xml:space="preserve"> etkisinde bulunan bir yüklü parçacığa etki eden </w:t>
      </w:r>
      <w:r w:rsidR="00E85FF9">
        <w:t>kuvvetleri (</w:t>
      </w:r>
      <w:r w:rsidR="00F33C2A">
        <w:t xml:space="preserve">Lorentz kuvveti) şu şekilde </w:t>
      </w:r>
      <w:r w:rsidR="00C52845">
        <w:t xml:space="preserve">yazabiliriz </w:t>
      </w:r>
      <w:commentRangeEnd w:id="33"/>
      <w:r>
        <w:rPr>
          <w:rStyle w:val="CommentReference"/>
        </w:rPr>
        <w:commentReference w:id="33"/>
      </w:r>
      <w:r>
        <w:fldChar w:fldCharType="begin"/>
      </w:r>
      <w:r>
        <w:instrText xml:space="preserve"> ADDIN ZOTERO_ITEM CSL_CITATION {"citationID":"aVXIBojN","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fldChar w:fldCharType="separate"/>
      </w:r>
      <w:r w:rsidRPr="003F19BE">
        <w:rPr>
          <w:rFonts w:ascii="Calibri" w:hAnsi="Calibri" w:cs="Calibri"/>
        </w:rPr>
        <w:t>[5]</w:t>
      </w:r>
      <w:r>
        <w:fldChar w:fldCharType="end"/>
      </w:r>
      <w:r w:rsidR="00F33C2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 w:author="Sasan Razmkhah" w:date="2021-08-29T20:23:00Z">
          <w:tblPr>
            <w:tblStyle w:val="TableGrid"/>
            <w:tblW w:w="0" w:type="auto"/>
            <w:tblLook w:val="04A0" w:firstRow="1" w:lastRow="0" w:firstColumn="1" w:lastColumn="0" w:noHBand="0" w:noVBand="1"/>
          </w:tblPr>
        </w:tblPrChange>
      </w:tblPr>
      <w:tblGrid>
        <w:gridCol w:w="4531"/>
        <w:gridCol w:w="4531"/>
        <w:tblGridChange w:id="35">
          <w:tblGrid>
            <w:gridCol w:w="4531"/>
            <w:gridCol w:w="4531"/>
          </w:tblGrid>
        </w:tblGridChange>
      </w:tblGrid>
      <w:tr w:rsidR="00D35EFE" w14:paraId="74EDCACA" w14:textId="77777777" w:rsidTr="00EB01C1">
        <w:trPr>
          <w:trHeight w:val="602"/>
          <w:ins w:id="36" w:author="Sasan Razmkhah" w:date="2021-08-29T20:22:00Z"/>
        </w:trPr>
        <w:tc>
          <w:tcPr>
            <w:tcW w:w="4531" w:type="dxa"/>
            <w:shd w:val="clear" w:color="auto" w:fill="auto"/>
            <w:tcPrChange w:id="37" w:author="Sasan Razmkhah" w:date="2021-08-29T20:23:00Z">
              <w:tcPr>
                <w:tcW w:w="4531" w:type="dxa"/>
              </w:tcPr>
            </w:tcPrChange>
          </w:tcPr>
          <w:p w14:paraId="779A1043" w14:textId="0BAAC749" w:rsidR="00D35EFE" w:rsidRPr="00984344" w:rsidRDefault="00D35EFE" w:rsidP="00C92D4B">
            <w:pPr>
              <w:rPr>
                <w:ins w:id="38" w:author="Sasan Razmkhah" w:date="2021-08-29T20:22:00Z"/>
              </w:rPr>
            </w:pPr>
            <m:oMathPara>
              <m:oMath>
                <m:r>
                  <w:ins w:id="39" w:author="Sasan Razmkhah" w:date="2021-08-29T20:22:00Z">
                    <w:rPr>
                      <w:rFonts w:ascii="Cambria Math" w:hAnsi="Cambria Math"/>
                    </w:rPr>
                    <m:t>m</m:t>
                  </w:ins>
                </m:r>
                <m:f>
                  <m:fPr>
                    <m:ctrlPr>
                      <w:rPr>
                        <w:rFonts w:ascii="Cambria Math" w:hAnsi="Cambria Math"/>
                        <w:i/>
                      </w:rPr>
                    </m:ctrlPr>
                  </m:fPr>
                  <m:num>
                    <m:r>
                      <w:ins w:id="40" w:author="Sasan Razmkhah" w:date="2021-08-29T20:22:00Z">
                        <w:rPr>
                          <w:rFonts w:ascii="Cambria Math" w:hAnsi="Cambria Math"/>
                        </w:rPr>
                        <m:t>d</m:t>
                      </w:ins>
                    </m:r>
                    <m:r>
                      <w:ins w:id="41" w:author="Sasan Razmkhah" w:date="2021-08-29T20:22:00Z">
                        <m:rPr>
                          <m:sty m:val="bi"/>
                        </m:rPr>
                        <w:rPr>
                          <w:rFonts w:ascii="Cambria Math" w:hAnsi="Cambria Math"/>
                        </w:rPr>
                        <m:t>v</m:t>
                      </w:ins>
                    </m:r>
                  </m:num>
                  <m:den>
                    <m:r>
                      <w:ins w:id="42" w:author="Sasan Razmkhah" w:date="2021-08-29T20:22:00Z">
                        <w:rPr>
                          <w:rFonts w:ascii="Cambria Math" w:hAnsi="Cambria Math"/>
                        </w:rPr>
                        <m:t>dt</m:t>
                      </w:ins>
                    </m:r>
                  </m:den>
                </m:f>
                <m:r>
                  <w:ins w:id="43" w:author="Sasan Razmkhah" w:date="2021-08-29T20:22:00Z">
                    <w:rPr>
                      <w:rFonts w:ascii="Cambria Math" w:eastAsiaTheme="minorEastAsia" w:hAnsi="Cambria Math"/>
                    </w:rPr>
                    <m:t>=q(</m:t>
                  </w:ins>
                </m:r>
                <m:r>
                  <w:ins w:id="44" w:author="Sasan Razmkhah" w:date="2021-08-29T20:22:00Z">
                    <m:rPr>
                      <m:sty m:val="bi"/>
                    </m:rPr>
                    <w:rPr>
                      <w:rFonts w:ascii="Cambria Math" w:eastAsiaTheme="minorEastAsia" w:hAnsi="Cambria Math"/>
                    </w:rPr>
                    <m:t>E</m:t>
                  </w:ins>
                </m:r>
                <m:r>
                  <w:ins w:id="45" w:author="Sasan Razmkhah" w:date="2021-08-29T20:22:00Z">
                    <w:rPr>
                      <w:rFonts w:ascii="Cambria Math" w:eastAsiaTheme="minorEastAsia" w:hAnsi="Cambria Math"/>
                    </w:rPr>
                    <m:t>+(</m:t>
                  </w:ins>
                </m:r>
                <m:r>
                  <w:ins w:id="46" w:author="Sasan Razmkhah" w:date="2021-08-29T20:22:00Z">
                    <m:rPr>
                      <m:sty m:val="bi"/>
                    </m:rPr>
                    <w:rPr>
                      <w:rFonts w:ascii="Cambria Math" w:eastAsiaTheme="minorEastAsia" w:hAnsi="Cambria Math"/>
                    </w:rPr>
                    <m:t>v</m:t>
                  </w:ins>
                </m:r>
                <m:r>
                  <w:ins w:id="47" w:author="Sasan Razmkhah" w:date="2021-08-29T20:22:00Z">
                    <w:rPr>
                      <w:rFonts w:ascii="Cambria Math" w:eastAsiaTheme="minorEastAsia" w:hAnsi="Cambria Math"/>
                    </w:rPr>
                    <m:t xml:space="preserve"> x </m:t>
                  </w:ins>
                </m:r>
                <m:r>
                  <w:ins w:id="48" w:author="Sasan Razmkhah" w:date="2021-08-29T20:22:00Z">
                    <m:rPr>
                      <m:sty m:val="bi"/>
                    </m:rPr>
                    <w:rPr>
                      <w:rFonts w:ascii="Cambria Math" w:eastAsiaTheme="minorEastAsia" w:hAnsi="Cambria Math"/>
                    </w:rPr>
                    <m:t>B</m:t>
                  </w:ins>
                </m:r>
                <m:r>
                  <w:ins w:id="49" w:author="Sasan Razmkhah" w:date="2021-08-29T20:22:00Z">
                    <w:rPr>
                      <w:rFonts w:ascii="Cambria Math" w:eastAsiaTheme="minorEastAsia" w:hAnsi="Cambria Math"/>
                    </w:rPr>
                    <m:t>))</m:t>
                  </w:ins>
                </m:r>
              </m:oMath>
            </m:oMathPara>
          </w:p>
        </w:tc>
        <w:tc>
          <w:tcPr>
            <w:tcW w:w="4531" w:type="dxa"/>
            <w:shd w:val="clear" w:color="auto" w:fill="auto"/>
            <w:vAlign w:val="center"/>
            <w:tcPrChange w:id="50" w:author="Sasan Razmkhah" w:date="2021-08-29T20:23:00Z">
              <w:tcPr>
                <w:tcW w:w="4531" w:type="dxa"/>
              </w:tcPr>
            </w:tcPrChange>
          </w:tcPr>
          <w:p w14:paraId="6C6EE255" w14:textId="7C5E842E" w:rsidR="00D35EFE" w:rsidRDefault="00D35EFE">
            <w:pPr>
              <w:jc w:val="center"/>
              <w:rPr>
                <w:ins w:id="51" w:author="Sasan Razmkhah" w:date="2021-08-29T20:22:00Z"/>
              </w:rPr>
              <w:pPrChange w:id="52" w:author="Sasan Razmkhah" w:date="2021-08-29T20:23:00Z">
                <w:pPr/>
              </w:pPrChange>
            </w:pPr>
            <w:ins w:id="53" w:author="Sasan Razmkhah" w:date="2021-08-29T20:22:00Z">
              <w:r>
                <w:t>(</w:t>
              </w:r>
            </w:ins>
            <w:r w:rsidR="00BD662C">
              <w:t>11</w:t>
            </w:r>
            <w:ins w:id="54" w:author="Sasan Razmkhah" w:date="2021-08-29T20:22:00Z">
              <w:r>
                <w:t>)</w:t>
              </w:r>
            </w:ins>
          </w:p>
        </w:tc>
      </w:tr>
    </w:tbl>
    <w:p w14:paraId="34194E5B" w14:textId="4086DF17" w:rsidR="00F33C2A" w:rsidRDefault="00F33C2A" w:rsidP="009D3773">
      <w:del w:id="55" w:author="Sasan Razmkhah" w:date="2021-08-29T20:24:00Z">
        <w:r w:rsidDel="00D35EFE">
          <w:delText xml:space="preserve">Denklem </w:delText>
        </w:r>
        <w:r w:rsidR="0060767F" w:rsidDel="00D35EFE">
          <w:rPr>
            <w:i/>
            <w:iCs/>
            <w:color w:val="44546A" w:themeColor="text2"/>
            <w:sz w:val="18"/>
            <w:szCs w:val="18"/>
          </w:rPr>
          <w:fldChar w:fldCharType="begin"/>
        </w:r>
        <w:r w:rsidR="0060767F" w:rsidDel="00D35EFE">
          <w:delInstrText xml:space="preserve"> SEQ Denklem \* ARABIC </w:delInstrText>
        </w:r>
        <w:r w:rsidR="0060767F" w:rsidDel="00D35EFE">
          <w:rPr>
            <w:i/>
            <w:iCs/>
            <w:color w:val="44546A" w:themeColor="text2"/>
            <w:sz w:val="18"/>
            <w:szCs w:val="18"/>
          </w:rPr>
          <w:fldChar w:fldCharType="separate"/>
        </w:r>
        <w:r w:rsidR="00F51B01" w:rsidDel="00D35EFE">
          <w:rPr>
            <w:noProof/>
          </w:rPr>
          <w:delText>9</w:delText>
        </w:r>
        <w:r w:rsidR="0060767F" w:rsidDel="00D35EFE">
          <w:rPr>
            <w:i/>
            <w:iCs/>
            <w:noProof/>
            <w:color w:val="44546A" w:themeColor="text2"/>
            <w:sz w:val="18"/>
            <w:szCs w:val="18"/>
          </w:rPr>
          <w:fldChar w:fldCharType="end"/>
        </w:r>
        <w:r w:rsidDel="00D35EFE">
          <w:delText xml:space="preserve"> Lorentz Kuvveti.</w:delText>
        </w:r>
      </w:del>
    </w:p>
    <w:p w14:paraId="11295797" w14:textId="77777777" w:rsidR="00EB01C1" w:rsidDel="00D35EFE" w:rsidRDefault="00EB01C1" w:rsidP="00F33C2A">
      <w:pPr>
        <w:pStyle w:val="Caption"/>
        <w:jc w:val="center"/>
        <w:rPr>
          <w:del w:id="56" w:author="Sasan Razmkhah" w:date="2021-08-29T20:24:00Z"/>
        </w:rPr>
      </w:pPr>
      <w:commentRangeStart w:id="57"/>
    </w:p>
    <w:p w14:paraId="2F2385AB" w14:textId="277940B5" w:rsidR="009D3773" w:rsidRDefault="009D3773" w:rsidP="009D3773">
      <w:r>
        <w:t xml:space="preserve">Denklem </w:t>
      </w:r>
      <w:r w:rsidR="00BD662C">
        <w:t>11</w:t>
      </w:r>
      <w:r>
        <w:t>’</w:t>
      </w:r>
      <w:r w:rsidR="00215C44">
        <w:t xml:space="preserve"> </w:t>
      </w:r>
      <w:r w:rsidR="00BD662C">
        <w:t>i</w:t>
      </w:r>
      <w:r>
        <w:t xml:space="preserve"> vektör ve skaler potansiyellerden</w:t>
      </w:r>
      <w:r w:rsidR="00EB01C1">
        <w:t xml:space="preserve"> (denklem 1</w:t>
      </w:r>
      <w:r w:rsidR="00BD662C">
        <w:t>2</w:t>
      </w:r>
      <w:r w:rsidR="00EB01C1">
        <w:t>, denklem 1</w:t>
      </w:r>
      <w:r w:rsidR="00BD662C">
        <w:t>3</w:t>
      </w:r>
      <w:r w:rsidR="00EB01C1">
        <w:t>)</w:t>
      </w:r>
      <w:r>
        <w:t xml:space="preserve"> faydalanarak aşağıdaki gibi yazabiliriz:</w:t>
      </w:r>
      <w:r w:rsidR="00EB01C1">
        <w:t xml:space="preserve"> </w:t>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commentRangeEnd w:id="57"/>
      <w:r w:rsidR="00215C44">
        <w:rPr>
          <w:rStyle w:val="CommentReference"/>
        </w:rPr>
        <w:commentReference w:id="5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8" w:author="Sasan Razmkhah" w:date="2021-08-29T20:23:00Z">
          <w:tblPr>
            <w:tblStyle w:val="TableGrid"/>
            <w:tblW w:w="0" w:type="auto"/>
            <w:tblLook w:val="04A0" w:firstRow="1" w:lastRow="0" w:firstColumn="1" w:lastColumn="0" w:noHBand="0" w:noVBand="1"/>
          </w:tblPr>
        </w:tblPrChange>
      </w:tblPr>
      <w:tblGrid>
        <w:gridCol w:w="4531"/>
        <w:gridCol w:w="4531"/>
        <w:tblGridChange w:id="59">
          <w:tblGrid>
            <w:gridCol w:w="4531"/>
            <w:gridCol w:w="4531"/>
          </w:tblGrid>
        </w:tblGridChange>
      </w:tblGrid>
      <w:tr w:rsidR="00EB01C1" w14:paraId="28CFD497" w14:textId="77777777" w:rsidTr="00EB01C1">
        <w:trPr>
          <w:trHeight w:val="651"/>
          <w:ins w:id="60" w:author="Sasan Razmkhah" w:date="2021-08-29T20:22:00Z"/>
        </w:trPr>
        <w:tc>
          <w:tcPr>
            <w:tcW w:w="4531" w:type="dxa"/>
            <w:shd w:val="clear" w:color="auto" w:fill="auto"/>
            <w:vAlign w:val="center"/>
            <w:tcPrChange w:id="61" w:author="Sasan Razmkhah" w:date="2021-08-29T20:23:00Z">
              <w:tcPr>
                <w:tcW w:w="4531" w:type="dxa"/>
              </w:tcPr>
            </w:tcPrChange>
          </w:tcPr>
          <w:p w14:paraId="7BF86579" w14:textId="13056407" w:rsidR="00EB01C1" w:rsidRPr="00EB01C1" w:rsidRDefault="00EB01C1" w:rsidP="00EB01C1">
            <w:pPr>
              <w:keepNext/>
              <w:jc w:val="center"/>
              <w:rPr>
                <w:ins w:id="62" w:author="Sasan Razmkhah" w:date="2021-08-29T20:22:00Z"/>
                <w:rFonts w:eastAsiaTheme="minorEastAsia"/>
                <w:b/>
              </w:rPr>
            </w:pPr>
            <m:oMathPara>
              <m:oMath>
                <m:r>
                  <m:rPr>
                    <m:sty m:val="bi"/>
                  </m:rPr>
                  <w:rPr>
                    <w:rFonts w:ascii="Cambria Math" w:hAnsi="Cambria Math"/>
                  </w:rPr>
                  <w:lastRenderedPageBreak/>
                  <m:t>B</m:t>
                </m:r>
                <m:r>
                  <w:rPr>
                    <w:rFonts w:ascii="Cambria Math" w:hAnsi="Cambria Math"/>
                  </w:rPr>
                  <m:t xml:space="preserve">= </m:t>
                </m:r>
                <m:r>
                  <m:rPr>
                    <m:sty m:val="p"/>
                  </m:rPr>
                  <w:rPr>
                    <w:rFonts w:ascii="Cambria Math" w:hAnsi="Cambria Math"/>
                  </w:rPr>
                  <m:t>∇</m:t>
                </m:r>
                <m:r>
                  <w:rPr>
                    <w:rFonts w:ascii="Cambria Math" w:hAnsi="Cambria Math"/>
                  </w:rPr>
                  <m:t>x</m:t>
                </m:r>
                <m:r>
                  <m:rPr>
                    <m:sty m:val="bi"/>
                  </m:rPr>
                  <w:rPr>
                    <w:rFonts w:ascii="Cambria Math" w:hAnsi="Cambria Math"/>
                  </w:rPr>
                  <m:t>A</m:t>
                </m:r>
              </m:oMath>
            </m:oMathPara>
          </w:p>
        </w:tc>
        <w:tc>
          <w:tcPr>
            <w:tcW w:w="4531" w:type="dxa"/>
            <w:shd w:val="clear" w:color="auto" w:fill="auto"/>
            <w:vAlign w:val="center"/>
            <w:tcPrChange w:id="63" w:author="Sasan Razmkhah" w:date="2021-08-29T20:23:00Z">
              <w:tcPr>
                <w:tcW w:w="4531" w:type="dxa"/>
              </w:tcPr>
            </w:tcPrChange>
          </w:tcPr>
          <w:p w14:paraId="0359D869" w14:textId="425A68E2" w:rsidR="00EB01C1" w:rsidRDefault="00EB01C1">
            <w:pPr>
              <w:jc w:val="center"/>
              <w:rPr>
                <w:ins w:id="64" w:author="Sasan Razmkhah" w:date="2021-08-29T20:22:00Z"/>
              </w:rPr>
              <w:pPrChange w:id="65" w:author="Sasan Razmkhah" w:date="2021-08-29T20:23:00Z">
                <w:pPr/>
              </w:pPrChange>
            </w:pPr>
            <w:ins w:id="66" w:author="Sasan Razmkhah" w:date="2021-08-29T20:22:00Z">
              <w:r>
                <w:t>(</w:t>
              </w:r>
            </w:ins>
            <w:r>
              <w:t>1</w:t>
            </w:r>
            <w:r w:rsidR="00BD662C">
              <w:t>2</w:t>
            </w:r>
            <w:ins w:id="67" w:author="Sasan Razmkhah" w:date="2021-08-29T20:22:00Z">
              <w:r>
                <w:t>)</w:t>
              </w:r>
            </w:ins>
          </w:p>
        </w:tc>
      </w:tr>
    </w:tbl>
    <w:p w14:paraId="428ED118" w14:textId="6946755E"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8" w:author="Sasan Razmkhah" w:date="2021-08-29T20:23:00Z">
          <w:tblPr>
            <w:tblStyle w:val="TableGrid"/>
            <w:tblW w:w="0" w:type="auto"/>
            <w:tblLook w:val="04A0" w:firstRow="1" w:lastRow="0" w:firstColumn="1" w:lastColumn="0" w:noHBand="0" w:noVBand="1"/>
          </w:tblPr>
        </w:tblPrChange>
      </w:tblPr>
      <w:tblGrid>
        <w:gridCol w:w="4531"/>
        <w:gridCol w:w="4531"/>
        <w:tblGridChange w:id="69">
          <w:tblGrid>
            <w:gridCol w:w="4531"/>
            <w:gridCol w:w="4531"/>
          </w:tblGrid>
        </w:tblGridChange>
      </w:tblGrid>
      <w:tr w:rsidR="00EB01C1" w14:paraId="2101A9C8" w14:textId="77777777" w:rsidTr="00C724EF">
        <w:trPr>
          <w:trHeight w:val="651"/>
          <w:ins w:id="70" w:author="Sasan Razmkhah" w:date="2021-08-29T20:22:00Z"/>
        </w:trPr>
        <w:tc>
          <w:tcPr>
            <w:tcW w:w="4531" w:type="dxa"/>
            <w:shd w:val="clear" w:color="auto" w:fill="auto"/>
            <w:vAlign w:val="center"/>
            <w:tcPrChange w:id="71" w:author="Sasan Razmkhah" w:date="2021-08-29T20:23:00Z">
              <w:tcPr>
                <w:tcW w:w="4531" w:type="dxa"/>
              </w:tcPr>
            </w:tcPrChange>
          </w:tcPr>
          <w:p w14:paraId="6EC32211" w14:textId="67A60836" w:rsidR="00EB01C1" w:rsidRPr="00EB01C1" w:rsidRDefault="00EB01C1" w:rsidP="00EB01C1">
            <w:pPr>
              <w:keepNext/>
              <w:rPr>
                <w:ins w:id="72" w:author="Sasan Razmkhah" w:date="2021-08-29T20:22:00Z"/>
              </w:rPr>
            </w:pPr>
            <m:oMathPara>
              <m:oMath>
                <m:r>
                  <m:rPr>
                    <m:sty m:val="bi"/>
                  </m:rPr>
                  <w:rPr>
                    <w:rFonts w:ascii="Cambria Math" w:hAnsi="Cambria Math"/>
                  </w:rPr>
                  <m:t>E</m:t>
                </m:r>
                <m:r>
                  <w:rPr>
                    <w:rFonts w:ascii="Cambria Math" w:hAnsi="Cambria Math"/>
                  </w:rPr>
                  <m:t>= -</m:t>
                </m:r>
                <m:f>
                  <m:fPr>
                    <m:ctrlPr>
                      <w:rPr>
                        <w:rFonts w:ascii="Cambria Math" w:hAnsi="Cambria Math"/>
                        <w:i/>
                      </w:rPr>
                    </m:ctrlPr>
                  </m:fPr>
                  <m:num>
                    <m:r>
                      <w:rPr>
                        <w:rFonts w:ascii="Cambria Math" w:hAnsi="Cambria Math"/>
                      </w:rPr>
                      <m:t>∂</m:t>
                    </m:r>
                    <m:r>
                      <m:rPr>
                        <m:sty m:val="bi"/>
                      </m:rPr>
                      <w:rPr>
                        <w:rFonts w:ascii="Cambria Math" w:hAnsi="Cambria Math"/>
                      </w:rPr>
                      <m:t>A</m:t>
                    </m:r>
                  </m:num>
                  <m:den>
                    <m:r>
                      <w:rPr>
                        <w:rFonts w:ascii="Cambria Math" w:hAnsi="Cambria Math"/>
                      </w:rPr>
                      <m:t>∂t</m:t>
                    </m:r>
                  </m:den>
                </m:f>
                <m:r>
                  <m:rPr>
                    <m:sty m:val="p"/>
                  </m:rPr>
                  <w:rPr>
                    <w:rFonts w:ascii="Cambria Math" w:hAnsi="Cambria Math"/>
                  </w:rPr>
                  <m:t>-∇</m:t>
                </m:r>
                <m:r>
                  <m:rPr>
                    <m:sty m:val="bi"/>
                  </m:rPr>
                  <w:rPr>
                    <w:rFonts w:ascii="Cambria Math" w:hAnsi="Cambria Math"/>
                  </w:rPr>
                  <m:t>∅</m:t>
                </m:r>
              </m:oMath>
            </m:oMathPara>
          </w:p>
        </w:tc>
        <w:tc>
          <w:tcPr>
            <w:tcW w:w="4531" w:type="dxa"/>
            <w:shd w:val="clear" w:color="auto" w:fill="auto"/>
            <w:vAlign w:val="center"/>
            <w:tcPrChange w:id="73" w:author="Sasan Razmkhah" w:date="2021-08-29T20:23:00Z">
              <w:tcPr>
                <w:tcW w:w="4531" w:type="dxa"/>
              </w:tcPr>
            </w:tcPrChange>
          </w:tcPr>
          <w:p w14:paraId="4EFED36C" w14:textId="58A442E8" w:rsidR="00EB01C1" w:rsidRDefault="00EB01C1">
            <w:pPr>
              <w:jc w:val="center"/>
              <w:rPr>
                <w:ins w:id="74" w:author="Sasan Razmkhah" w:date="2021-08-29T20:22:00Z"/>
              </w:rPr>
              <w:pPrChange w:id="75" w:author="Sasan Razmkhah" w:date="2021-08-29T20:23:00Z">
                <w:pPr/>
              </w:pPrChange>
            </w:pPr>
            <w:ins w:id="76" w:author="Sasan Razmkhah" w:date="2021-08-29T20:22:00Z">
              <w:r>
                <w:t>(</w:t>
              </w:r>
            </w:ins>
            <w:r>
              <w:t>1</w:t>
            </w:r>
            <w:r w:rsidR="00BD662C">
              <w:t>3</w:t>
            </w:r>
            <w:ins w:id="77" w:author="Sasan Razmkhah" w:date="2021-08-29T20:22:00Z">
              <w:r>
                <w:t>)</w:t>
              </w:r>
            </w:ins>
          </w:p>
        </w:tc>
      </w:tr>
    </w:tbl>
    <w:p w14:paraId="4F11890A" w14:textId="77777777" w:rsidR="00EB01C1" w:rsidRDefault="00EB01C1" w:rsidP="009D37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8" w:author="Sasan Razmkhah" w:date="2021-08-29T20:23:00Z">
          <w:tblPr>
            <w:tblStyle w:val="TableGrid"/>
            <w:tblW w:w="0" w:type="auto"/>
            <w:tblLook w:val="04A0" w:firstRow="1" w:lastRow="0" w:firstColumn="1" w:lastColumn="0" w:noHBand="0" w:noVBand="1"/>
          </w:tblPr>
        </w:tblPrChange>
      </w:tblPr>
      <w:tblGrid>
        <w:gridCol w:w="4531"/>
        <w:gridCol w:w="4531"/>
        <w:tblGridChange w:id="79">
          <w:tblGrid>
            <w:gridCol w:w="4531"/>
            <w:gridCol w:w="4531"/>
          </w:tblGrid>
        </w:tblGridChange>
      </w:tblGrid>
      <w:tr w:rsidR="00EB01C1" w14:paraId="21F1012B" w14:textId="77777777" w:rsidTr="00C724EF">
        <w:trPr>
          <w:trHeight w:val="651"/>
          <w:ins w:id="80" w:author="Sasan Razmkhah" w:date="2021-08-29T20:22:00Z"/>
        </w:trPr>
        <w:tc>
          <w:tcPr>
            <w:tcW w:w="4531" w:type="dxa"/>
            <w:shd w:val="clear" w:color="auto" w:fill="auto"/>
            <w:vAlign w:val="center"/>
            <w:tcPrChange w:id="81" w:author="Sasan Razmkhah" w:date="2021-08-29T20:23:00Z">
              <w:tcPr>
                <w:tcW w:w="4531" w:type="dxa"/>
              </w:tcPr>
            </w:tcPrChange>
          </w:tcPr>
          <w:p w14:paraId="50467B41" w14:textId="5928ACED" w:rsidR="00EB01C1" w:rsidRPr="00EB01C1" w:rsidRDefault="00947DBA" w:rsidP="00C724EF">
            <w:pPr>
              <w:keepNext/>
              <w:rPr>
                <w:ins w:id="82" w:author="Sasan Razmkhah" w:date="2021-08-29T20:22:00Z"/>
              </w:rPr>
            </w:pPr>
            <m:oMathPara>
              <m:oMath>
                <m:f>
                  <m:fPr>
                    <m:ctrlPr>
                      <w:rPr>
                        <w:rFonts w:ascii="Cambria Math" w:hAnsi="Cambria Math"/>
                        <w:i/>
                      </w:rPr>
                    </m:ctrlPr>
                  </m:fPr>
                  <m:num>
                    <m:r>
                      <w:rPr>
                        <w:rFonts w:ascii="Cambria Math" w:hAnsi="Cambria Math"/>
                      </w:rPr>
                      <m:t>d</m:t>
                    </m:r>
                    <m:r>
                      <m:rPr>
                        <m:sty m:val="bi"/>
                      </m:rPr>
                      <w:rPr>
                        <w:rFonts w:ascii="Cambria Math" w:hAnsi="Cambria Math"/>
                      </w:rPr>
                      <m:t>p</m:t>
                    </m:r>
                  </m:num>
                  <m:den>
                    <m:r>
                      <w:rPr>
                        <w:rFonts w:ascii="Cambria Math" w:hAnsi="Cambria Math"/>
                      </w:rPr>
                      <m:t>dt</m:t>
                    </m:r>
                  </m:den>
                </m:f>
                <m:r>
                  <w:rPr>
                    <w:rFonts w:ascii="Cambria Math" w:eastAsiaTheme="minorEastAsia" w:hAnsi="Cambria Math"/>
                  </w:rPr>
                  <m:t>=-</m:t>
                </m:r>
                <m:r>
                  <m:rPr>
                    <m:sty m:val="p"/>
                  </m:rPr>
                  <w:rPr>
                    <w:rFonts w:ascii="Cambria Math"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83" w:author="Sasan Razmkhah" w:date="2021-08-29T20:23:00Z">
              <w:tcPr>
                <w:tcW w:w="4531" w:type="dxa"/>
              </w:tcPr>
            </w:tcPrChange>
          </w:tcPr>
          <w:p w14:paraId="3AF346D4" w14:textId="26CAF3A8" w:rsidR="00EB01C1" w:rsidRDefault="00EB01C1">
            <w:pPr>
              <w:jc w:val="center"/>
              <w:rPr>
                <w:ins w:id="84" w:author="Sasan Razmkhah" w:date="2021-08-29T20:22:00Z"/>
              </w:rPr>
              <w:pPrChange w:id="85" w:author="Sasan Razmkhah" w:date="2021-08-29T20:23:00Z">
                <w:pPr/>
              </w:pPrChange>
            </w:pPr>
            <w:ins w:id="86" w:author="Sasan Razmkhah" w:date="2021-08-29T20:22:00Z">
              <w:r>
                <w:t>(</w:t>
              </w:r>
            </w:ins>
            <w:r>
              <w:t>1</w:t>
            </w:r>
            <w:r w:rsidR="00BD662C">
              <w:t>4</w:t>
            </w:r>
            <w:ins w:id="87" w:author="Sasan Razmkhah" w:date="2021-08-29T20:22:00Z">
              <w:r>
                <w:t>)</w:t>
              </w:r>
            </w:ins>
          </w:p>
        </w:tc>
      </w:tr>
    </w:tbl>
    <w:p w14:paraId="110C1B1C" w14:textId="77777777" w:rsidR="00EB01C1" w:rsidRDefault="00EB01C1" w:rsidP="009D3773"/>
    <w:p w14:paraId="712B87D3" w14:textId="4C128F3D" w:rsidR="00D766F5" w:rsidRDefault="00EB01C1" w:rsidP="00D766F5">
      <w:pPr>
        <w:jc w:val="both"/>
      </w:pPr>
      <w:r>
        <w:t xml:space="preserve"> </w:t>
      </w:r>
      <w:r w:rsidR="009D3773">
        <w:t>Denklem 1</w:t>
      </w:r>
      <w:r w:rsidR="00BD662C">
        <w:t>4</w:t>
      </w:r>
      <w:r>
        <w:t>,</w:t>
      </w:r>
      <w:r w:rsidR="009D3773">
        <w:t xml:space="preserve"> denklem </w:t>
      </w:r>
      <w:r w:rsidR="00BD662C">
        <w:t>11</w:t>
      </w:r>
      <w:r w:rsidR="009D3773">
        <w:t>’ d</w:t>
      </w:r>
      <w:r w:rsidR="00BD662C">
        <w:t>e</w:t>
      </w:r>
      <w:r w:rsidR="009D3773">
        <w:t xml:space="preserve"> yer alan Lorentz kuvveti ifadesinin potansiyel enerji yani bir skaler cinsinden yazılmış halidir. </w:t>
      </w:r>
      <w:r w:rsidR="00D766F5">
        <w:t>Eşitliğe f</w:t>
      </w:r>
      <w:r w:rsidR="009D3773">
        <w:t xml:space="preserve">iziksel olarak bakıldığında </w:t>
      </w:r>
      <w:r w:rsidR="00D766F5">
        <w:t xml:space="preserve">bir cismin potansiyel enerjisinin gradyanı o cisme uygulanan kuvvet ile ilişkili olduğu görülmektedir. </w:t>
      </w:r>
      <w:commentRangeStart w:id="88"/>
      <w:r w:rsidR="00D766F5">
        <w:t xml:space="preserve">Bu yüzden eşitliğin sağ tarafındaki parantezi potansiyel enerji olarak adlandırmakta herhangi bir sakınca yoktur. </w:t>
      </w:r>
      <w:commentRangeEnd w:id="88"/>
      <w:r w:rsidR="007B5264">
        <w:rPr>
          <w:rStyle w:val="CommentReference"/>
        </w:rPr>
        <w:commentReference w:id="88"/>
      </w:r>
      <w:r w:rsidR="00BD662C">
        <w:fldChar w:fldCharType="begin"/>
      </w:r>
      <w:r w:rsidR="00BD662C">
        <w:instrText xml:space="preserve"> ADDIN ZOTERO_ITEM CSL_CITATION {"citationID":"lLIjMbP6","properties":{"formattedCitation":"[5]","plainCitation":"[5]","noteIndex":0},"citationItems":[{"id":133,"uris":["http://zotero.org/groups/2780715/items/J8IUMEYH"],"uri":["http://zotero.org/groups/2780715/items/J8IUMEYH"],"itemData":{"id":133,"type":"book","abstract":"\"WHAT IS ELECTRODYNAMICS, AND HOW DOES IT FIT INTO THE GENERAL SCHEME OF PHYSICS? Four Realms of Mechanics In the diagram below, I have sketched out the four great realms of mechanics: Classical Mechanics Quantum Mechanics (Newton) (Bohr, Heisenberg, Schrödinger, et al.) Special Relativity Quantum Field Theory (Einstein) (Dirac, Pauli, Feynman, Schwinger, et al.) Newtonian mechanics is adequate for most purposes in \"everyday life,\" but for objects moving at high speeds (near the speed of light) it is incorrect, and must be replaced by special relativity (introduced by Einstein in 1905); for objects that are extremely small (near the size of atoms) it fails for different reasons, and is superseded by quantum mechanics (developed by Bohr, Schrödinger, Heisenberg, and many others, in the 1920's, mostly). For objects that are both very fast and very small (as is common in modern particle physics), a mechanics that combines relativity and quantum principles is in order; this relativistic quantum mechanics is known as quantum field theory--it was worked out in the thirties and forties, but even today it cannot claim to be a completely satisfactory system. In this book, save for the last chapter, we shall work exclusively in the domain of classical mechanics, although electrodynamics extends with unique simplicity to the other three realms. (In fact, the theory is in most respects automatically consistent with special relativity, for which it was, historically, the main stimulus.)\"--","call-number":"QC680 .G74 2018","edition":"Fourth edition","event-place":"Cambridge, United Kingdom ; New York, NY","ISBN":"978-1-108-42041-9","publisher":"Cambridge University Press","publisher-place":"Cambridge, United Kingdom ; New York, NY","source":"Library of Congress ISBN","title":"Introduction to electrodynamics","author":[{"family":"Griffiths","given":"David J."}],"issued":{"date-parts":[["2018"]]}}}],"schema":"https://github.com/citation-style-language/schema/raw/master/csl-citation.json"} </w:instrText>
      </w:r>
      <w:r w:rsidR="00BD662C">
        <w:fldChar w:fldCharType="separate"/>
      </w:r>
      <w:r w:rsidR="00BD662C" w:rsidRPr="00BD662C">
        <w:rPr>
          <w:rFonts w:ascii="Calibri" w:hAnsi="Calibri" w:cs="Calibri"/>
        </w:rPr>
        <w:t>[5]</w:t>
      </w:r>
      <w:r w:rsidR="00BD662C">
        <w:fldChar w:fldCharType="end"/>
      </w:r>
    </w:p>
    <w:p w14:paraId="2F834CD0" w14:textId="6C827E77" w:rsidR="009D3773" w:rsidRDefault="00D766F5" w:rsidP="00D766F5">
      <w:pPr>
        <w:jc w:val="both"/>
      </w:pPr>
      <w:r>
        <w:t xml:space="preserve"> Parçacığa etki eden toplam enerjiyi kinetik ve potansiyel enerji cinsinden yazacak olursak: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9" w:author="Sasan Razmkhah" w:date="2021-08-29T20:23:00Z">
          <w:tblPr>
            <w:tblStyle w:val="TableGrid"/>
            <w:tblW w:w="0" w:type="auto"/>
            <w:tblLook w:val="04A0" w:firstRow="1" w:lastRow="0" w:firstColumn="1" w:lastColumn="0" w:noHBand="0" w:noVBand="1"/>
          </w:tblPr>
        </w:tblPrChange>
      </w:tblPr>
      <w:tblGrid>
        <w:gridCol w:w="4531"/>
        <w:gridCol w:w="4531"/>
        <w:tblGridChange w:id="90">
          <w:tblGrid>
            <w:gridCol w:w="4531"/>
            <w:gridCol w:w="4531"/>
          </w:tblGrid>
        </w:tblGridChange>
      </w:tblGrid>
      <w:tr w:rsidR="00EB01C1" w14:paraId="4A12B608" w14:textId="77777777" w:rsidTr="00C724EF">
        <w:trPr>
          <w:trHeight w:val="651"/>
          <w:ins w:id="91" w:author="Sasan Razmkhah" w:date="2021-08-29T20:22:00Z"/>
        </w:trPr>
        <w:tc>
          <w:tcPr>
            <w:tcW w:w="4531" w:type="dxa"/>
            <w:shd w:val="clear" w:color="auto" w:fill="auto"/>
            <w:vAlign w:val="center"/>
            <w:tcPrChange w:id="92" w:author="Sasan Razmkhah" w:date="2021-08-29T20:23:00Z">
              <w:tcPr>
                <w:tcW w:w="4531" w:type="dxa"/>
              </w:tcPr>
            </w:tcPrChange>
          </w:tcPr>
          <w:p w14:paraId="137E0DAE" w14:textId="2C458AF9" w:rsidR="00EB01C1" w:rsidRPr="00EB01C1" w:rsidRDefault="00EB01C1" w:rsidP="00C724EF">
            <w:pPr>
              <w:keepNext/>
              <w:rPr>
                <w:ins w:id="93"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p.p</m:t>
                    </m:r>
                  </m:num>
                  <m:den>
                    <m:r>
                      <w:rPr>
                        <w:rFonts w:ascii="Cambria Math" w:eastAsiaTheme="minorEastAsia" w:hAnsi="Cambria Math"/>
                      </w:rPr>
                      <m:t>2m</m:t>
                    </m:r>
                  </m:den>
                </m:f>
                <m:r>
                  <w:rPr>
                    <w:rFonts w:ascii="Cambria Math" w:eastAsiaTheme="minorEastAsia" w:hAnsi="Cambria Math"/>
                  </w:rPr>
                  <m:t>+</m:t>
                </m:r>
                <m:d>
                  <m:dPr>
                    <m:ctrlPr>
                      <w:rPr>
                        <w:rFonts w:ascii="Cambria Math" w:hAnsi="Cambria Math"/>
                      </w:rPr>
                    </m:ctrlPr>
                  </m:dPr>
                  <m:e>
                    <m:r>
                      <w:rPr>
                        <w:rFonts w:ascii="Cambria Math" w:hAnsi="Cambria Math"/>
                      </w:rPr>
                      <m:t>q</m:t>
                    </m:r>
                    <m:r>
                      <m:rPr>
                        <m:sty m:val="bi"/>
                      </m:rP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m:t>
                        </m:r>
                      </m:den>
                    </m:f>
                    <m:r>
                      <m:rPr>
                        <m:sty m:val="bi"/>
                      </m:rPr>
                      <w:rPr>
                        <w:rFonts w:ascii="Cambria Math" w:hAnsi="Cambria Math"/>
                      </w:rPr>
                      <m:t>p.A+</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m:t>
                        </m:r>
                      </m:den>
                    </m:f>
                    <m:r>
                      <m:rPr>
                        <m:sty m:val="bi"/>
                      </m:rPr>
                      <w:rPr>
                        <w:rFonts w:ascii="Cambria Math" w:hAnsi="Cambria Math"/>
                      </w:rPr>
                      <m:t>A.A</m:t>
                    </m:r>
                  </m:e>
                </m:d>
              </m:oMath>
            </m:oMathPara>
          </w:p>
        </w:tc>
        <w:tc>
          <w:tcPr>
            <w:tcW w:w="4531" w:type="dxa"/>
            <w:shd w:val="clear" w:color="auto" w:fill="auto"/>
            <w:vAlign w:val="center"/>
            <w:tcPrChange w:id="94" w:author="Sasan Razmkhah" w:date="2021-08-29T20:23:00Z">
              <w:tcPr>
                <w:tcW w:w="4531" w:type="dxa"/>
              </w:tcPr>
            </w:tcPrChange>
          </w:tcPr>
          <w:p w14:paraId="65DF7EDC" w14:textId="54BB207B" w:rsidR="00EB01C1" w:rsidRDefault="00EB01C1">
            <w:pPr>
              <w:jc w:val="center"/>
              <w:rPr>
                <w:ins w:id="95" w:author="Sasan Razmkhah" w:date="2021-08-29T20:22:00Z"/>
              </w:rPr>
              <w:pPrChange w:id="96" w:author="Sasan Razmkhah" w:date="2021-08-29T20:23:00Z">
                <w:pPr/>
              </w:pPrChange>
            </w:pPr>
            <w:ins w:id="97" w:author="Sasan Razmkhah" w:date="2021-08-29T20:22:00Z">
              <w:r>
                <w:t>(</w:t>
              </w:r>
            </w:ins>
            <w:r>
              <w:t>1</w:t>
            </w:r>
            <w:r w:rsidR="00BD662C">
              <w:t>5</w:t>
            </w:r>
            <w:ins w:id="98" w:author="Sasan Razmkhah" w:date="2021-08-29T20:22:00Z">
              <w:r>
                <w:t>)</w:t>
              </w:r>
            </w:ins>
          </w:p>
        </w:tc>
      </w:tr>
    </w:tbl>
    <w:p w14:paraId="653A9549" w14:textId="77777777" w:rsidR="00EB01C1" w:rsidRDefault="00EB01C1" w:rsidP="00D766F5">
      <w:pPr>
        <w:jc w:val="both"/>
      </w:pPr>
    </w:p>
    <w:p w14:paraId="47B4BE36" w14:textId="12A86951" w:rsidR="00EB01C1" w:rsidRDefault="003F0D66" w:rsidP="00D766F5">
      <w:pPr>
        <w:jc w:val="both"/>
      </w:pPr>
      <w:r>
        <w:t>Denklem 1</w:t>
      </w:r>
      <w:r w:rsidR="00BD662C">
        <w:t>5</w:t>
      </w:r>
      <w:r>
        <w:t>’</w:t>
      </w:r>
      <w:r w:rsidR="00BD662C">
        <w:t>i</w:t>
      </w:r>
      <w:r>
        <w:t xml:space="preserve"> aşağıdaki formda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asan Razmkhah" w:date="2021-08-29T20:23:00Z">
          <w:tblPr>
            <w:tblStyle w:val="TableGrid"/>
            <w:tblW w:w="0" w:type="auto"/>
            <w:tblLook w:val="04A0" w:firstRow="1" w:lastRow="0" w:firstColumn="1" w:lastColumn="0" w:noHBand="0" w:noVBand="1"/>
          </w:tblPr>
        </w:tblPrChange>
      </w:tblPr>
      <w:tblGrid>
        <w:gridCol w:w="4531"/>
        <w:gridCol w:w="4531"/>
        <w:tblGridChange w:id="100">
          <w:tblGrid>
            <w:gridCol w:w="4531"/>
            <w:gridCol w:w="4531"/>
          </w:tblGrid>
        </w:tblGridChange>
      </w:tblGrid>
      <w:tr w:rsidR="00EB01C1" w14:paraId="3271CD22" w14:textId="77777777" w:rsidTr="00C724EF">
        <w:trPr>
          <w:trHeight w:val="651"/>
          <w:ins w:id="101" w:author="Sasan Razmkhah" w:date="2021-08-29T20:22:00Z"/>
        </w:trPr>
        <w:tc>
          <w:tcPr>
            <w:tcW w:w="4531" w:type="dxa"/>
            <w:shd w:val="clear" w:color="auto" w:fill="auto"/>
            <w:vAlign w:val="center"/>
            <w:tcPrChange w:id="102" w:author="Sasan Razmkhah" w:date="2021-08-29T20:23:00Z">
              <w:tcPr>
                <w:tcW w:w="4531" w:type="dxa"/>
              </w:tcPr>
            </w:tcPrChange>
          </w:tcPr>
          <w:p w14:paraId="55B5D849" w14:textId="0B36B645" w:rsidR="00EB01C1" w:rsidRPr="00EB01C1" w:rsidRDefault="00EB01C1" w:rsidP="00C724EF">
            <w:pPr>
              <w:keepNext/>
              <w:rPr>
                <w:ins w:id="103" w:author="Sasan Razmkhah" w:date="2021-08-29T20:22:00Z"/>
              </w:rPr>
            </w:pPr>
            <m:oMathPara>
              <m:oMath>
                <m:r>
                  <w:rPr>
                    <w:rFonts w:ascii="Cambria Math" w:hAnsi="Cambria Math"/>
                  </w:rPr>
                  <m:t>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d>
                  <m:dPr>
                    <m:ctrlPr>
                      <w:rPr>
                        <w:rFonts w:ascii="Cambria Math" w:hAnsi="Cambria Math"/>
                      </w:rPr>
                    </m:ctrlPr>
                  </m:dPr>
                  <m:e>
                    <m:r>
                      <m:rPr>
                        <m:sty m:val="bi"/>
                      </m:rPr>
                      <w:rPr>
                        <w:rFonts w:ascii="Cambria Math" w:hAnsi="Cambria Math"/>
                      </w:rPr>
                      <m:t>p</m:t>
                    </m:r>
                    <m:r>
                      <w:rPr>
                        <w:rFonts w:ascii="Cambria Math" w:hAnsi="Cambria Math"/>
                      </w:rPr>
                      <m:t>-q</m:t>
                    </m:r>
                    <m:r>
                      <m:rPr>
                        <m:sty m:val="bi"/>
                      </m:rPr>
                      <w:rPr>
                        <w:rFonts w:ascii="Cambria Math" w:hAnsi="Cambria Math"/>
                      </w:rPr>
                      <m:t>A</m:t>
                    </m:r>
                  </m:e>
                </m:d>
                <m:r>
                  <w:rPr>
                    <w:rFonts w:ascii="Cambria Math" w:eastAsiaTheme="minorEastAsia" w:hAnsi="Cambria Math"/>
                  </w:rPr>
                  <m:t>+</m:t>
                </m:r>
                <m:r>
                  <m:rPr>
                    <m:sty m:val="p"/>
                  </m:rPr>
                  <w:rPr>
                    <w:rFonts w:ascii="Cambria Math" w:hAnsi="Cambria Math"/>
                  </w:rPr>
                  <m:t>q</m:t>
                </m:r>
                <m:r>
                  <m:rPr>
                    <m:sty m:val="bi"/>
                  </m:rPr>
                  <w:rPr>
                    <w:rFonts w:ascii="Cambria Math" w:hAnsi="Cambria Math"/>
                  </w:rPr>
                  <m:t>∅</m:t>
                </m:r>
              </m:oMath>
            </m:oMathPara>
          </w:p>
        </w:tc>
        <w:tc>
          <w:tcPr>
            <w:tcW w:w="4531" w:type="dxa"/>
            <w:shd w:val="clear" w:color="auto" w:fill="auto"/>
            <w:vAlign w:val="center"/>
            <w:tcPrChange w:id="104" w:author="Sasan Razmkhah" w:date="2021-08-29T20:23:00Z">
              <w:tcPr>
                <w:tcW w:w="4531" w:type="dxa"/>
              </w:tcPr>
            </w:tcPrChange>
          </w:tcPr>
          <w:p w14:paraId="3C375983" w14:textId="78987D7B" w:rsidR="00EB01C1" w:rsidRDefault="00EB01C1">
            <w:pPr>
              <w:jc w:val="center"/>
              <w:rPr>
                <w:ins w:id="105" w:author="Sasan Razmkhah" w:date="2021-08-29T20:22:00Z"/>
              </w:rPr>
              <w:pPrChange w:id="106" w:author="Sasan Razmkhah" w:date="2021-08-29T20:23:00Z">
                <w:pPr/>
              </w:pPrChange>
            </w:pPr>
            <w:ins w:id="107" w:author="Sasan Razmkhah" w:date="2021-08-29T20:22:00Z">
              <w:r>
                <w:t>(</w:t>
              </w:r>
            </w:ins>
            <w:r>
              <w:t>1</w:t>
            </w:r>
            <w:r w:rsidR="00BD662C">
              <w:t>6</w:t>
            </w:r>
            <w:ins w:id="108" w:author="Sasan Razmkhah" w:date="2021-08-29T20:22:00Z">
              <w:r>
                <w:t>)</w:t>
              </w:r>
            </w:ins>
          </w:p>
        </w:tc>
      </w:tr>
    </w:tbl>
    <w:p w14:paraId="0A115350" w14:textId="77777777" w:rsidR="00EB01C1" w:rsidRDefault="00EB01C1" w:rsidP="00D766F5">
      <w:pPr>
        <w:jc w:val="both"/>
      </w:pPr>
    </w:p>
    <w:p w14:paraId="0CC8F25F" w14:textId="57948217" w:rsidR="003F0D66" w:rsidRDefault="003F0D66" w:rsidP="003F0D66">
      <w:pPr>
        <w:jc w:val="both"/>
      </w:pPr>
      <w:r>
        <w:t>Denklem 1</w:t>
      </w:r>
      <w:r w:rsidR="00BD662C">
        <w:t>6</w:t>
      </w:r>
      <w:r>
        <w:t xml:space="preserve">, elektromanyetik kuvvet etkisi altında bulunan yüklü bir parçacığın toplam enerjisini ifade etmektedir. Bu parçacık için Schrodinger denklemini momentum ve enerji operatörlerinden faydalanarak </w:t>
      </w:r>
      <w:r w:rsidR="004F0D37">
        <w:t>yazabiliriz. (</w:t>
      </w:r>
      <w:r w:rsidR="003E60D4">
        <w:t>denklem 2, denklem 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9" w:author="Sasan Razmkhah" w:date="2021-08-29T20:23:00Z">
          <w:tblPr>
            <w:tblStyle w:val="TableGrid"/>
            <w:tblW w:w="0" w:type="auto"/>
            <w:tblLook w:val="04A0" w:firstRow="1" w:lastRow="0" w:firstColumn="1" w:lastColumn="0" w:noHBand="0" w:noVBand="1"/>
          </w:tblPr>
        </w:tblPrChange>
      </w:tblPr>
      <w:tblGrid>
        <w:gridCol w:w="4531"/>
        <w:gridCol w:w="4531"/>
        <w:tblGridChange w:id="110">
          <w:tblGrid>
            <w:gridCol w:w="4531"/>
            <w:gridCol w:w="4531"/>
          </w:tblGrid>
        </w:tblGridChange>
      </w:tblGrid>
      <w:tr w:rsidR="002F46E1" w14:paraId="70987B6F" w14:textId="77777777" w:rsidTr="00C724EF">
        <w:trPr>
          <w:trHeight w:val="651"/>
          <w:ins w:id="111" w:author="Sasan Razmkhah" w:date="2021-08-29T20:22:00Z"/>
        </w:trPr>
        <w:tc>
          <w:tcPr>
            <w:tcW w:w="4531" w:type="dxa"/>
            <w:shd w:val="clear" w:color="auto" w:fill="auto"/>
            <w:vAlign w:val="center"/>
            <w:tcPrChange w:id="112" w:author="Sasan Razmkhah" w:date="2021-08-29T20:23:00Z">
              <w:tcPr>
                <w:tcW w:w="4531" w:type="dxa"/>
              </w:tcPr>
            </w:tcPrChange>
          </w:tcPr>
          <w:p w14:paraId="640C687C" w14:textId="3CB67E2C" w:rsidR="002F46E1" w:rsidRPr="00EB01C1" w:rsidRDefault="00947DBA" w:rsidP="002F46E1">
            <w:pPr>
              <w:keepNext/>
              <w:jc w:val="both"/>
              <w:rPr>
                <w:ins w:id="113" w:author="Sasan Razmkhah" w:date="2021-08-29T20:22:00Z"/>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oMath>
            </m:oMathPara>
          </w:p>
        </w:tc>
        <w:tc>
          <w:tcPr>
            <w:tcW w:w="4531" w:type="dxa"/>
            <w:shd w:val="clear" w:color="auto" w:fill="auto"/>
            <w:vAlign w:val="center"/>
            <w:tcPrChange w:id="114" w:author="Sasan Razmkhah" w:date="2021-08-29T20:23:00Z">
              <w:tcPr>
                <w:tcW w:w="4531" w:type="dxa"/>
              </w:tcPr>
            </w:tcPrChange>
          </w:tcPr>
          <w:p w14:paraId="4B114532" w14:textId="0F318A1D" w:rsidR="002F46E1" w:rsidRDefault="002F46E1">
            <w:pPr>
              <w:jc w:val="center"/>
              <w:rPr>
                <w:ins w:id="115" w:author="Sasan Razmkhah" w:date="2021-08-29T20:22:00Z"/>
              </w:rPr>
              <w:pPrChange w:id="116" w:author="Sasan Razmkhah" w:date="2021-08-29T20:23:00Z">
                <w:pPr/>
              </w:pPrChange>
            </w:pPr>
            <w:ins w:id="117" w:author="Sasan Razmkhah" w:date="2021-08-29T20:22:00Z">
              <w:r>
                <w:t>(</w:t>
              </w:r>
            </w:ins>
            <w:r>
              <w:t>1</w:t>
            </w:r>
            <w:r w:rsidR="00BD662C">
              <w:t>7</w:t>
            </w:r>
            <w:ins w:id="118" w:author="Sasan Razmkhah" w:date="2021-08-29T20:22:00Z">
              <w:r>
                <w:t>)</w:t>
              </w:r>
            </w:ins>
          </w:p>
        </w:tc>
      </w:tr>
    </w:tbl>
    <w:p w14:paraId="0DE34CF7" w14:textId="69684492"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19" w:author="Sasan Razmkhah" w:date="2021-08-29T20:23:00Z">
          <w:tblPr>
            <w:tblStyle w:val="TableGrid"/>
            <w:tblW w:w="0" w:type="auto"/>
            <w:tblLook w:val="04A0" w:firstRow="1" w:lastRow="0" w:firstColumn="1" w:lastColumn="0" w:noHBand="0" w:noVBand="1"/>
          </w:tblPr>
        </w:tblPrChange>
      </w:tblPr>
      <w:tblGrid>
        <w:gridCol w:w="4531"/>
        <w:gridCol w:w="4531"/>
        <w:tblGridChange w:id="120">
          <w:tblGrid>
            <w:gridCol w:w="4531"/>
            <w:gridCol w:w="4531"/>
          </w:tblGrid>
        </w:tblGridChange>
      </w:tblGrid>
      <w:tr w:rsidR="002F46E1" w14:paraId="30401376" w14:textId="77777777" w:rsidTr="00C724EF">
        <w:trPr>
          <w:trHeight w:val="651"/>
          <w:ins w:id="121" w:author="Sasan Razmkhah" w:date="2021-08-29T20:22:00Z"/>
        </w:trPr>
        <w:tc>
          <w:tcPr>
            <w:tcW w:w="4531" w:type="dxa"/>
            <w:shd w:val="clear" w:color="auto" w:fill="auto"/>
            <w:vAlign w:val="center"/>
            <w:tcPrChange w:id="122" w:author="Sasan Razmkhah" w:date="2021-08-29T20:23:00Z">
              <w:tcPr>
                <w:tcW w:w="4531" w:type="dxa"/>
              </w:tcPr>
            </w:tcPrChange>
          </w:tcPr>
          <w:p w14:paraId="48205C08" w14:textId="402AA734" w:rsidR="002F46E1" w:rsidRPr="00EB01C1" w:rsidRDefault="00947DBA" w:rsidP="00C724EF">
            <w:pPr>
              <w:keepNext/>
              <w:jc w:val="both"/>
              <w:rPr>
                <w:ins w:id="123" w:author="Sasan Razmkhah" w:date="2021-08-29T20:22:00Z"/>
              </w:rPr>
            </w:pPr>
            <m:oMathPara>
              <m:oMath>
                <m:acc>
                  <m:accPr>
                    <m:ctrlPr>
                      <w:rPr>
                        <w:rFonts w:ascii="Cambria Math" w:hAnsi="Cambria Math"/>
                        <w:i/>
                      </w:rPr>
                    </m:ctrlPr>
                  </m:accPr>
                  <m:e>
                    <m:r>
                      <m:rPr>
                        <m:sty m:val="bi"/>
                      </m:rPr>
                      <w:rPr>
                        <w:rFonts w:ascii="Cambria Math" w:hAnsi="Cambria Math"/>
                      </w:rPr>
                      <m:t>p</m:t>
                    </m:r>
                  </m:e>
                </m:acc>
                <m:r>
                  <w:rPr>
                    <w:rFonts w:ascii="Cambria Math" w:hAnsi="Cambria Math"/>
                  </w:rPr>
                  <m:t>=-iℏ</m:t>
                </m:r>
                <m:r>
                  <m:rPr>
                    <m:sty m:val="p"/>
                  </m:rPr>
                  <w:rPr>
                    <w:rFonts w:ascii="Cambria Math" w:hAnsi="Cambria Math"/>
                  </w:rPr>
                  <m:t>∇</m:t>
                </m:r>
              </m:oMath>
            </m:oMathPara>
          </w:p>
        </w:tc>
        <w:tc>
          <w:tcPr>
            <w:tcW w:w="4531" w:type="dxa"/>
            <w:shd w:val="clear" w:color="auto" w:fill="auto"/>
            <w:vAlign w:val="center"/>
            <w:tcPrChange w:id="124" w:author="Sasan Razmkhah" w:date="2021-08-29T20:23:00Z">
              <w:tcPr>
                <w:tcW w:w="4531" w:type="dxa"/>
              </w:tcPr>
            </w:tcPrChange>
          </w:tcPr>
          <w:p w14:paraId="1C778543" w14:textId="6F2CD67E" w:rsidR="002F46E1" w:rsidRDefault="002F46E1">
            <w:pPr>
              <w:jc w:val="center"/>
              <w:rPr>
                <w:ins w:id="125" w:author="Sasan Razmkhah" w:date="2021-08-29T20:22:00Z"/>
              </w:rPr>
              <w:pPrChange w:id="126" w:author="Sasan Razmkhah" w:date="2021-08-29T20:23:00Z">
                <w:pPr/>
              </w:pPrChange>
            </w:pPr>
            <w:ins w:id="127" w:author="Sasan Razmkhah" w:date="2021-08-29T20:22:00Z">
              <w:r>
                <w:t>(</w:t>
              </w:r>
            </w:ins>
            <w:r>
              <w:t>1</w:t>
            </w:r>
            <w:r w:rsidR="00BD662C">
              <w:t>8</w:t>
            </w:r>
            <w:ins w:id="128" w:author="Sasan Razmkhah" w:date="2021-08-29T20:22:00Z">
              <w:r>
                <w:t>)</w:t>
              </w:r>
            </w:ins>
          </w:p>
        </w:tc>
      </w:tr>
    </w:tbl>
    <w:p w14:paraId="601B7851" w14:textId="230FC4C9"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29" w:author="Sasan Razmkhah" w:date="2021-08-29T20:23:00Z">
          <w:tblPr>
            <w:tblStyle w:val="TableGrid"/>
            <w:tblW w:w="0" w:type="auto"/>
            <w:tblLook w:val="04A0" w:firstRow="1" w:lastRow="0" w:firstColumn="1" w:lastColumn="0" w:noHBand="0" w:noVBand="1"/>
          </w:tblPr>
        </w:tblPrChange>
      </w:tblPr>
      <w:tblGrid>
        <w:gridCol w:w="4531"/>
        <w:gridCol w:w="4531"/>
        <w:tblGridChange w:id="130">
          <w:tblGrid>
            <w:gridCol w:w="4531"/>
            <w:gridCol w:w="4531"/>
          </w:tblGrid>
        </w:tblGridChange>
      </w:tblGrid>
      <w:tr w:rsidR="002F46E1" w14:paraId="177371EA" w14:textId="77777777" w:rsidTr="00C724EF">
        <w:trPr>
          <w:trHeight w:val="651"/>
          <w:ins w:id="131" w:author="Sasan Razmkhah" w:date="2021-08-29T20:22:00Z"/>
        </w:trPr>
        <w:tc>
          <w:tcPr>
            <w:tcW w:w="4531" w:type="dxa"/>
            <w:shd w:val="clear" w:color="auto" w:fill="auto"/>
            <w:vAlign w:val="center"/>
            <w:tcPrChange w:id="132" w:author="Sasan Razmkhah" w:date="2021-08-29T20:23:00Z">
              <w:tcPr>
                <w:tcW w:w="4531" w:type="dxa"/>
              </w:tcPr>
            </w:tcPrChange>
          </w:tcPr>
          <w:p w14:paraId="6F8BF72E" w14:textId="6D5E1ECC" w:rsidR="002F46E1" w:rsidRPr="00EB01C1" w:rsidRDefault="00947DBA" w:rsidP="002F46E1">
            <w:pPr>
              <w:keepNext/>
              <w:rPr>
                <w:ins w:id="133" w:author="Sasan Razmkhah" w:date="2021-08-29T20:22:00Z"/>
              </w:rPr>
            </w:pPr>
            <m:oMathPara>
              <m:oMath>
                <m:acc>
                  <m:accPr>
                    <m:ctrlPr>
                      <w:rPr>
                        <w:rFonts w:ascii="Cambria Math" w:hAnsi="Cambria Math"/>
                        <w:i/>
                      </w:rPr>
                    </m:ctrlPr>
                  </m:accPr>
                  <m:e>
                    <m:r>
                      <w:rPr>
                        <w:rFonts w:ascii="Cambria Math" w:hAnsi="Cambria Math"/>
                      </w:rPr>
                      <m:t>ϵ</m:t>
                    </m:r>
                  </m:e>
                </m:acc>
                <m:r>
                  <w:rPr>
                    <w:rFonts w:ascii="Cambria Math" w:hAnsi="Cambria Math"/>
                  </w:rPr>
                  <m:t>ψ</m:t>
                </m:r>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num>
                  <m:den>
                    <m:r>
                      <w:rPr>
                        <w:rFonts w:ascii="Cambria Math" w:hAnsi="Cambria Math"/>
                      </w:rPr>
                      <m:t>2m</m:t>
                    </m:r>
                  </m:den>
                </m:f>
                <m:r>
                  <w:rPr>
                    <w:rFonts w:ascii="Cambria Math" w:hAnsi="Cambria Math"/>
                  </w:rPr>
                  <m:t>ψ+Vψ</m:t>
                </m:r>
              </m:oMath>
            </m:oMathPara>
          </w:p>
        </w:tc>
        <w:tc>
          <w:tcPr>
            <w:tcW w:w="4531" w:type="dxa"/>
            <w:shd w:val="clear" w:color="auto" w:fill="auto"/>
            <w:vAlign w:val="center"/>
            <w:tcPrChange w:id="134" w:author="Sasan Razmkhah" w:date="2021-08-29T20:23:00Z">
              <w:tcPr>
                <w:tcW w:w="4531" w:type="dxa"/>
              </w:tcPr>
            </w:tcPrChange>
          </w:tcPr>
          <w:p w14:paraId="679698DE" w14:textId="3C2EB04C" w:rsidR="002F46E1" w:rsidRDefault="002F46E1">
            <w:pPr>
              <w:jc w:val="center"/>
              <w:rPr>
                <w:ins w:id="135" w:author="Sasan Razmkhah" w:date="2021-08-29T20:22:00Z"/>
              </w:rPr>
              <w:pPrChange w:id="136" w:author="Sasan Razmkhah" w:date="2021-08-29T20:23:00Z">
                <w:pPr/>
              </w:pPrChange>
            </w:pPr>
            <w:ins w:id="137" w:author="Sasan Razmkhah" w:date="2021-08-29T20:22:00Z">
              <w:r>
                <w:t>(</w:t>
              </w:r>
            </w:ins>
            <w:r>
              <w:t>1</w:t>
            </w:r>
            <w:r w:rsidR="00BD662C">
              <w:t>9</w:t>
            </w:r>
            <w:ins w:id="138" w:author="Sasan Razmkhah" w:date="2021-08-29T20:22:00Z">
              <w:r>
                <w:t>)</w:t>
              </w:r>
            </w:ins>
          </w:p>
        </w:tc>
      </w:tr>
    </w:tbl>
    <w:p w14:paraId="2EFD157B" w14:textId="36AE8B3A" w:rsidR="002F46E1" w:rsidRDefault="002F46E1" w:rsidP="003F0D6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39" w:author="Sasan Razmkhah" w:date="2021-08-29T20:23:00Z">
          <w:tblPr>
            <w:tblStyle w:val="TableGrid"/>
            <w:tblW w:w="0" w:type="auto"/>
            <w:tblLook w:val="04A0" w:firstRow="1" w:lastRow="0" w:firstColumn="1" w:lastColumn="0" w:noHBand="0" w:noVBand="1"/>
          </w:tblPr>
        </w:tblPrChange>
      </w:tblPr>
      <w:tblGrid>
        <w:gridCol w:w="4531"/>
        <w:gridCol w:w="4531"/>
        <w:tblGridChange w:id="140">
          <w:tblGrid>
            <w:gridCol w:w="4531"/>
            <w:gridCol w:w="4531"/>
          </w:tblGrid>
        </w:tblGridChange>
      </w:tblGrid>
      <w:tr w:rsidR="002F46E1" w14:paraId="01150070" w14:textId="77777777" w:rsidTr="00C724EF">
        <w:trPr>
          <w:trHeight w:val="651"/>
          <w:ins w:id="141" w:author="Sasan Razmkhah" w:date="2021-08-29T20:22:00Z"/>
        </w:trPr>
        <w:tc>
          <w:tcPr>
            <w:tcW w:w="4531" w:type="dxa"/>
            <w:shd w:val="clear" w:color="auto" w:fill="auto"/>
            <w:vAlign w:val="center"/>
            <w:tcPrChange w:id="142" w:author="Sasan Razmkhah" w:date="2021-08-29T20:23:00Z">
              <w:tcPr>
                <w:tcW w:w="4531" w:type="dxa"/>
              </w:tcPr>
            </w:tcPrChange>
          </w:tcPr>
          <w:p w14:paraId="223DA2F1" w14:textId="3889A73A" w:rsidR="002F46E1" w:rsidRPr="002F46E1" w:rsidRDefault="002F46E1" w:rsidP="00C724EF">
            <w:pPr>
              <w:keepNext/>
              <w:rPr>
                <w:ins w:id="143" w:author="Sasan Razmkhah" w:date="2021-08-29T20:22:00Z"/>
                <w:b/>
              </w:rPr>
            </w:pPr>
            <m:oMathPara>
              <m:oMath>
                <m:r>
                  <w:rPr>
                    <w:rFonts w:ascii="Cambria Math" w:hAnsi="Cambria Math"/>
                  </w:rPr>
                  <m:t>iℏ</m:t>
                </m:r>
                <m:f>
                  <m:fPr>
                    <m:ctrlPr>
                      <w:rPr>
                        <w:rFonts w:ascii="Cambria Math" w:hAnsi="Cambria Math"/>
                        <w:i/>
                      </w:rPr>
                    </m:ctrlPr>
                  </m:fPr>
                  <m:num>
                    <m:r>
                      <w:rPr>
                        <w:rFonts w:ascii="Cambria Math" w:hAnsi="Cambria Math"/>
                      </w:rPr>
                      <m:t>∂ψ</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den>
                        </m:f>
                        <m:r>
                          <m:rPr>
                            <m:sty m:val="p"/>
                          </m:rPr>
                          <w:rPr>
                            <w:rFonts w:ascii="Cambria Math" w:hAnsi="Cambria Math"/>
                          </w:rPr>
                          <m:t>∇-q</m:t>
                        </m:r>
                        <m:r>
                          <m:rPr>
                            <m:sty m:val="b"/>
                          </m:rPr>
                          <w:rPr>
                            <w:rFonts w:ascii="Cambria Math" w:hAnsi="Cambria Math"/>
                          </w:rPr>
                          <m:t>A</m:t>
                        </m:r>
                      </m:e>
                    </m:d>
                  </m:e>
                  <m:sup>
                    <m:r>
                      <w:rPr>
                        <w:rFonts w:ascii="Cambria Math" w:hAnsi="Cambria Math"/>
                      </w:rPr>
                      <m:t>2</m:t>
                    </m:r>
                  </m:sup>
                </m:sSup>
                <m:r>
                  <w:rPr>
                    <w:rFonts w:ascii="Cambria Math" w:hAnsi="Cambria Math"/>
                  </w:rPr>
                  <m:t>ψ+</m:t>
                </m:r>
                <m:r>
                  <m:rPr>
                    <m:sty m:val="p"/>
                  </m:rPr>
                  <w:rPr>
                    <w:rFonts w:ascii="Cambria Math" w:hAnsi="Cambria Math"/>
                  </w:rPr>
                  <m:t>q</m:t>
                </m:r>
                <m:r>
                  <m:rPr>
                    <m:sty m:val="bi"/>
                  </m:rPr>
                  <w:rPr>
                    <w:rFonts w:ascii="Cambria Math" w:hAnsi="Cambria Math"/>
                  </w:rPr>
                  <m:t>∅</m:t>
                </m:r>
                <m:r>
                  <w:rPr>
                    <w:rFonts w:ascii="Cambria Math" w:hAnsi="Cambria Math"/>
                  </w:rPr>
                  <m:t>ψ</m:t>
                </m:r>
              </m:oMath>
            </m:oMathPara>
          </w:p>
        </w:tc>
        <w:tc>
          <w:tcPr>
            <w:tcW w:w="4531" w:type="dxa"/>
            <w:shd w:val="clear" w:color="auto" w:fill="auto"/>
            <w:vAlign w:val="center"/>
            <w:tcPrChange w:id="144" w:author="Sasan Razmkhah" w:date="2021-08-29T20:23:00Z">
              <w:tcPr>
                <w:tcW w:w="4531" w:type="dxa"/>
              </w:tcPr>
            </w:tcPrChange>
          </w:tcPr>
          <w:p w14:paraId="31A0CE3E" w14:textId="222F4564" w:rsidR="002F46E1" w:rsidRDefault="002F46E1">
            <w:pPr>
              <w:jc w:val="center"/>
              <w:rPr>
                <w:ins w:id="145" w:author="Sasan Razmkhah" w:date="2021-08-29T20:22:00Z"/>
              </w:rPr>
              <w:pPrChange w:id="146" w:author="Sasan Razmkhah" w:date="2021-08-29T20:23:00Z">
                <w:pPr/>
              </w:pPrChange>
            </w:pPr>
            <w:ins w:id="147" w:author="Sasan Razmkhah" w:date="2021-08-29T20:22:00Z">
              <w:r>
                <w:t>(</w:t>
              </w:r>
            </w:ins>
            <w:r w:rsidR="00BD662C">
              <w:t>20</w:t>
            </w:r>
            <w:ins w:id="148" w:author="Sasan Razmkhah" w:date="2021-08-29T20:22:00Z">
              <w:r>
                <w:t>)</w:t>
              </w:r>
            </w:ins>
          </w:p>
        </w:tc>
      </w:tr>
    </w:tbl>
    <w:p w14:paraId="611FF66D" w14:textId="77777777" w:rsidR="002F46E1" w:rsidRDefault="002F46E1" w:rsidP="003F0D66">
      <w:pPr>
        <w:jc w:val="both"/>
      </w:pPr>
    </w:p>
    <w:p w14:paraId="1B2A7BFC" w14:textId="6DE2B6E7" w:rsidR="00C57944" w:rsidRDefault="00C57944" w:rsidP="00C57944">
      <w:pPr>
        <w:jc w:val="both"/>
      </w:pPr>
      <w:r>
        <w:t xml:space="preserve">Denklem </w:t>
      </w:r>
      <w:r w:rsidR="00BD662C">
        <w:t>20</w:t>
      </w:r>
      <w:r>
        <w:t xml:space="preserve"> ile Enerji ifadesini türettiğimiz elektromanyetik kuvvet etkisinde bulunan bir parçacık için Schrodinger denklemini yazmış olduk.</w:t>
      </w:r>
      <w:r w:rsidR="0051750F">
        <w:t xml:space="preserve"> Denklem </w:t>
      </w:r>
      <w:r w:rsidR="003E60D4">
        <w:t>10</w:t>
      </w:r>
      <w:r w:rsidR="0051750F">
        <w:t>’d</w:t>
      </w:r>
      <w:r w:rsidR="003E60D4">
        <w:t>a</w:t>
      </w:r>
      <w:r w:rsidR="0051750F">
        <w:t xml:space="preserve"> ifade edilen akım yoğunluğu olasılığı ifadesinden faydalanarak elektromanyetik kuvvet etkisinde bulunan parçacık için akım yoğunluğu olasılığını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9" w:author="Sasan Razmkhah" w:date="2021-08-29T20:23:00Z">
          <w:tblPr>
            <w:tblStyle w:val="TableGrid"/>
            <w:tblW w:w="0" w:type="auto"/>
            <w:tblLook w:val="04A0" w:firstRow="1" w:lastRow="0" w:firstColumn="1" w:lastColumn="0" w:noHBand="0" w:noVBand="1"/>
          </w:tblPr>
        </w:tblPrChange>
      </w:tblPr>
      <w:tblGrid>
        <w:gridCol w:w="4531"/>
        <w:gridCol w:w="4531"/>
        <w:tblGridChange w:id="150">
          <w:tblGrid>
            <w:gridCol w:w="4531"/>
            <w:gridCol w:w="4531"/>
          </w:tblGrid>
        </w:tblGridChange>
      </w:tblGrid>
      <w:tr w:rsidR="002F46E1" w14:paraId="12A3F48A" w14:textId="77777777" w:rsidTr="00C724EF">
        <w:trPr>
          <w:trHeight w:val="651"/>
          <w:ins w:id="151" w:author="Sasan Razmkhah" w:date="2021-08-29T20:22:00Z"/>
        </w:trPr>
        <w:tc>
          <w:tcPr>
            <w:tcW w:w="4531" w:type="dxa"/>
            <w:shd w:val="clear" w:color="auto" w:fill="auto"/>
            <w:vAlign w:val="center"/>
            <w:tcPrChange w:id="152" w:author="Sasan Razmkhah" w:date="2021-08-29T20:23:00Z">
              <w:tcPr>
                <w:tcW w:w="4531" w:type="dxa"/>
              </w:tcPr>
            </w:tcPrChange>
          </w:tcPr>
          <w:p w14:paraId="727B0E71" w14:textId="6DF4F058" w:rsidR="002F46E1" w:rsidRPr="002F46E1" w:rsidRDefault="00947DBA" w:rsidP="00C724EF">
            <w:pPr>
              <w:keepNext/>
              <w:rPr>
                <w:ins w:id="153"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ϱ</m:t>
                    </m:r>
                  </m:sub>
                </m:sSub>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m:t>
                            </m:r>
                          </m:den>
                        </m:f>
                        <m:r>
                          <m:rPr>
                            <m:sty m:val="p"/>
                          </m:rPr>
                          <w:rPr>
                            <w:rFonts w:ascii="Cambria Math" w:hAnsi="Cambria Math"/>
                          </w:rPr>
                          <m:t>∇-</m:t>
                        </m:r>
                        <m:f>
                          <m:fPr>
                            <m:ctrlPr>
                              <w:rPr>
                                <w:rFonts w:ascii="Cambria Math" w:hAnsi="Cambria Math"/>
                                <w:i/>
                              </w:rPr>
                            </m:ctrlPr>
                          </m:fPr>
                          <m:num>
                            <m:r>
                              <m:rPr>
                                <m:sty m:val="p"/>
                              </m:rPr>
                              <w:rPr>
                                <w:rFonts w:ascii="Cambria Math" w:hAnsi="Cambria Math"/>
                              </w:rPr>
                              <m:t>q</m:t>
                            </m:r>
                          </m:num>
                          <m:den>
                            <m:r>
                              <w:rPr>
                                <w:rFonts w:ascii="Cambria Math" w:hAnsi="Cambria Math"/>
                              </w:rPr>
                              <m:t>m</m:t>
                            </m:r>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54" w:author="Sasan Razmkhah" w:date="2021-08-29T20:23:00Z">
              <w:tcPr>
                <w:tcW w:w="4531" w:type="dxa"/>
              </w:tcPr>
            </w:tcPrChange>
          </w:tcPr>
          <w:p w14:paraId="75E5F990" w14:textId="52878DAE" w:rsidR="002F46E1" w:rsidRDefault="002F46E1">
            <w:pPr>
              <w:jc w:val="center"/>
              <w:rPr>
                <w:ins w:id="155" w:author="Sasan Razmkhah" w:date="2021-08-29T20:22:00Z"/>
              </w:rPr>
              <w:pPrChange w:id="156" w:author="Sasan Razmkhah" w:date="2021-08-29T20:23:00Z">
                <w:pPr/>
              </w:pPrChange>
            </w:pPr>
            <w:ins w:id="157" w:author="Sasan Razmkhah" w:date="2021-08-29T20:22:00Z">
              <w:r>
                <w:t>(</w:t>
              </w:r>
            </w:ins>
            <w:r w:rsidR="003E60D4">
              <w:t>21</w:t>
            </w:r>
            <w:ins w:id="158" w:author="Sasan Razmkhah" w:date="2021-08-29T20:22:00Z">
              <w:r>
                <w:t>)</w:t>
              </w:r>
            </w:ins>
          </w:p>
        </w:tc>
      </w:tr>
    </w:tbl>
    <w:p w14:paraId="5869EB77" w14:textId="77777777" w:rsidR="002F46E1" w:rsidRDefault="002F46E1" w:rsidP="00C57944">
      <w:pPr>
        <w:jc w:val="both"/>
      </w:pPr>
    </w:p>
    <w:p w14:paraId="6CA5AB5B" w14:textId="621159D6" w:rsidR="00802FF5" w:rsidRDefault="00802FF5" w:rsidP="00802FF5">
      <w:pPr>
        <w:jc w:val="both"/>
      </w:pPr>
      <w:r>
        <w:t xml:space="preserve">Denklem </w:t>
      </w:r>
      <w:r w:rsidR="003E60D4">
        <w:t>21</w:t>
      </w:r>
      <w:r>
        <w:t xml:space="preserve"> ile ifade ettiğimiz akım yoğunluğu olasılığı eşitliğinden faydalanarak süperiletken için fiziksel akım yoğunluğunu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59" w:author="Sasan Razmkhah" w:date="2021-08-29T20:23:00Z">
          <w:tblPr>
            <w:tblStyle w:val="TableGrid"/>
            <w:tblW w:w="0" w:type="auto"/>
            <w:tblLook w:val="04A0" w:firstRow="1" w:lastRow="0" w:firstColumn="1" w:lastColumn="0" w:noHBand="0" w:noVBand="1"/>
          </w:tblPr>
        </w:tblPrChange>
      </w:tblPr>
      <w:tblGrid>
        <w:gridCol w:w="4531"/>
        <w:gridCol w:w="4531"/>
        <w:tblGridChange w:id="160">
          <w:tblGrid>
            <w:gridCol w:w="4531"/>
            <w:gridCol w:w="4531"/>
          </w:tblGrid>
        </w:tblGridChange>
      </w:tblGrid>
      <w:tr w:rsidR="002F46E1" w14:paraId="43E34E5E" w14:textId="77777777" w:rsidTr="00C724EF">
        <w:trPr>
          <w:trHeight w:val="651"/>
          <w:ins w:id="161" w:author="Sasan Razmkhah" w:date="2021-08-29T20:22:00Z"/>
        </w:trPr>
        <w:tc>
          <w:tcPr>
            <w:tcW w:w="4531" w:type="dxa"/>
            <w:shd w:val="clear" w:color="auto" w:fill="auto"/>
            <w:vAlign w:val="center"/>
            <w:tcPrChange w:id="162" w:author="Sasan Razmkhah" w:date="2021-08-29T20:23:00Z">
              <w:tcPr>
                <w:tcW w:w="4531" w:type="dxa"/>
              </w:tcPr>
            </w:tcPrChange>
          </w:tcPr>
          <w:p w14:paraId="249DD321" w14:textId="24703759" w:rsidR="002F46E1" w:rsidRPr="002F46E1" w:rsidRDefault="00947DBA" w:rsidP="00C724EF">
            <w:pPr>
              <w:keepNext/>
              <w:rPr>
                <w:ins w:id="163"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f>
                          <m:fPr>
                            <m:ctrlPr>
                              <w:rPr>
                                <w:rFonts w:ascii="Cambria Math" w:hAnsi="Cambria Math"/>
                                <w:i/>
                              </w:rPr>
                            </m:ctrlPr>
                          </m:fPr>
                          <m:num>
                            <m:r>
                              <w:rPr>
                                <w:rFonts w:ascii="Cambria Math" w:hAnsi="Cambria Math"/>
                              </w:rPr>
                              <m:t>ℏ</m:t>
                            </m:r>
                          </m:num>
                          <m:den>
                            <m:r>
                              <w:rPr>
                                <w:rFonts w:ascii="Cambria Math" w:hAnsi="Cambria Math"/>
                              </w:rPr>
                              <m:t>i</m:t>
                            </m:r>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m</m:t>
                                </m:r>
                              </m:e>
                              <m:sup>
                                <m:r>
                                  <w:rPr>
                                    <w:rFonts w:ascii="Cambria Math" w:hAnsi="Cambria Math"/>
                                  </w:rPr>
                                  <m:t>*</m:t>
                                </m:r>
                              </m:sup>
                            </m:sSup>
                          </m:den>
                        </m:f>
                        <m:r>
                          <m:rPr>
                            <m:sty m:val="b"/>
                          </m:rPr>
                          <w:rPr>
                            <w:rFonts w:ascii="Cambria Math" w:hAnsi="Cambria Math"/>
                          </w:rPr>
                          <m:t>A</m:t>
                        </m:r>
                      </m:e>
                    </m:d>
                    <m:r>
                      <w:rPr>
                        <w:rFonts w:ascii="Cambria Math" w:hAnsi="Cambria Math"/>
                      </w:rPr>
                      <m:t>ψ</m:t>
                    </m:r>
                  </m:e>
                </m:d>
              </m:oMath>
            </m:oMathPara>
          </w:p>
        </w:tc>
        <w:tc>
          <w:tcPr>
            <w:tcW w:w="4531" w:type="dxa"/>
            <w:shd w:val="clear" w:color="auto" w:fill="auto"/>
            <w:vAlign w:val="center"/>
            <w:tcPrChange w:id="164" w:author="Sasan Razmkhah" w:date="2021-08-29T20:23:00Z">
              <w:tcPr>
                <w:tcW w:w="4531" w:type="dxa"/>
              </w:tcPr>
            </w:tcPrChange>
          </w:tcPr>
          <w:p w14:paraId="55B961A1" w14:textId="5AEC82D3" w:rsidR="002F46E1" w:rsidRDefault="002F46E1">
            <w:pPr>
              <w:jc w:val="center"/>
              <w:rPr>
                <w:ins w:id="165" w:author="Sasan Razmkhah" w:date="2021-08-29T20:22:00Z"/>
              </w:rPr>
              <w:pPrChange w:id="166" w:author="Sasan Razmkhah" w:date="2021-08-29T20:23:00Z">
                <w:pPr/>
              </w:pPrChange>
            </w:pPr>
            <w:ins w:id="167" w:author="Sasan Razmkhah" w:date="2021-08-29T20:22:00Z">
              <w:r>
                <w:t>(</w:t>
              </w:r>
            </w:ins>
            <w:r>
              <w:t>2</w:t>
            </w:r>
            <w:r w:rsidR="003E60D4">
              <w:t>2</w:t>
            </w:r>
            <w:ins w:id="168" w:author="Sasan Razmkhah" w:date="2021-08-29T20:22:00Z">
              <w:r>
                <w:t>)</w:t>
              </w:r>
            </w:ins>
          </w:p>
        </w:tc>
      </w:tr>
    </w:tbl>
    <w:p w14:paraId="4DFE939B" w14:textId="77777777" w:rsidR="002F46E1" w:rsidRDefault="002F46E1" w:rsidP="00802FF5">
      <w:pPr>
        <w:jc w:val="both"/>
      </w:pPr>
    </w:p>
    <w:p w14:paraId="1F9C23B0" w14:textId="0BDAE3DA" w:rsidR="00802FF5" w:rsidRDefault="002F46E1" w:rsidP="00802FF5">
      <w:pPr>
        <w:jc w:val="both"/>
      </w:pPr>
      <w:commentRangeStart w:id="169"/>
      <w:r>
        <w:t xml:space="preserve"> </w:t>
      </w:r>
      <w:r w:rsidR="00802FF5">
        <w:t>Süperiletken için dalga fonksiyonu ifadesi yerine çözüm önerisinde bulunarak akım yoğunluğu ifadesini süperiletken için özelleştirebiliriz:</w:t>
      </w:r>
      <w:commentRangeEnd w:id="169"/>
      <w:r w:rsidR="00215C44">
        <w:rPr>
          <w:rStyle w:val="CommentReference"/>
        </w:rPr>
        <w:commentReference w:id="16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0" w:author="Sasan Razmkhah" w:date="2021-08-29T20:23:00Z">
          <w:tblPr>
            <w:tblStyle w:val="TableGrid"/>
            <w:tblW w:w="0" w:type="auto"/>
            <w:tblLook w:val="04A0" w:firstRow="1" w:lastRow="0" w:firstColumn="1" w:lastColumn="0" w:noHBand="0" w:noVBand="1"/>
          </w:tblPr>
        </w:tblPrChange>
      </w:tblPr>
      <w:tblGrid>
        <w:gridCol w:w="4531"/>
        <w:gridCol w:w="4531"/>
        <w:tblGridChange w:id="171">
          <w:tblGrid>
            <w:gridCol w:w="4531"/>
            <w:gridCol w:w="4531"/>
          </w:tblGrid>
        </w:tblGridChange>
      </w:tblGrid>
      <w:tr w:rsidR="002F46E1" w14:paraId="11BA2BB1" w14:textId="77777777" w:rsidTr="00C724EF">
        <w:trPr>
          <w:trHeight w:val="651"/>
          <w:ins w:id="172" w:author="Sasan Razmkhah" w:date="2021-08-29T20:22:00Z"/>
        </w:trPr>
        <w:tc>
          <w:tcPr>
            <w:tcW w:w="4531" w:type="dxa"/>
            <w:shd w:val="clear" w:color="auto" w:fill="auto"/>
            <w:vAlign w:val="center"/>
            <w:tcPrChange w:id="173" w:author="Sasan Razmkhah" w:date="2021-08-29T20:23:00Z">
              <w:tcPr>
                <w:tcW w:w="4531" w:type="dxa"/>
              </w:tcPr>
            </w:tcPrChange>
          </w:tcPr>
          <w:p w14:paraId="4F0FD050" w14:textId="4FF94088" w:rsidR="002F46E1" w:rsidRPr="002F46E1" w:rsidRDefault="002F46E1" w:rsidP="009D67C4">
            <w:pPr>
              <w:keepNext/>
              <w:jc w:val="both"/>
              <w:rPr>
                <w:ins w:id="174"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ρ(</m:t>
                        </m:r>
                        <m:r>
                          <m:rPr>
                            <m:sty m:val="bi"/>
                          </m:rPr>
                          <w:rPr>
                            <w:rFonts w:ascii="Cambria Math" w:hAnsi="Cambria Math"/>
                          </w:rPr>
                          <m:t>r</m:t>
                        </m:r>
                        <m:r>
                          <w:rPr>
                            <w:rFonts w:ascii="Cambria Math" w:hAnsi="Cambria Math"/>
                          </w:rPr>
                          <m:t>,t)</m:t>
                        </m:r>
                      </m:e>
                      <m:sup>
                        <m:r>
                          <w:rPr>
                            <w:rFonts w:ascii="Cambria Math" w:hAnsi="Cambria Math"/>
                          </w:rPr>
                          <m:t>*</m:t>
                        </m:r>
                      </m:sup>
                    </m:sSup>
                  </m:e>
                </m:rad>
                <m:sSup>
                  <m:sSupPr>
                    <m:ctrlPr>
                      <w:rPr>
                        <w:rFonts w:ascii="Cambria Math" w:hAnsi="Cambria Math"/>
                        <w:i/>
                      </w:rPr>
                    </m:ctrlPr>
                  </m:sSupPr>
                  <m:e>
                    <m:r>
                      <w:rPr>
                        <w:rFonts w:ascii="Cambria Math" w:hAnsi="Cambria Math"/>
                      </w:rPr>
                      <m:t>e</m:t>
                    </m:r>
                  </m:e>
                  <m:sup>
                    <m:r>
                      <w:rPr>
                        <w:rFonts w:ascii="Cambria Math" w:hAnsi="Cambria Math"/>
                      </w:rPr>
                      <m:t>iφ(</m:t>
                    </m:r>
                    <m:r>
                      <m:rPr>
                        <m:sty m:val="bi"/>
                      </m:rPr>
                      <w:rPr>
                        <w:rFonts w:ascii="Cambria Math" w:hAnsi="Cambria Math"/>
                      </w:rPr>
                      <m:t>r</m:t>
                    </m:r>
                    <m:r>
                      <w:rPr>
                        <w:rFonts w:ascii="Cambria Math" w:hAnsi="Cambria Math"/>
                      </w:rPr>
                      <m:t>,t)</m:t>
                    </m:r>
                  </m:sup>
                </m:sSup>
              </m:oMath>
            </m:oMathPara>
          </w:p>
        </w:tc>
        <w:tc>
          <w:tcPr>
            <w:tcW w:w="4531" w:type="dxa"/>
            <w:shd w:val="clear" w:color="auto" w:fill="auto"/>
            <w:vAlign w:val="center"/>
            <w:tcPrChange w:id="175" w:author="Sasan Razmkhah" w:date="2021-08-29T20:23:00Z">
              <w:tcPr>
                <w:tcW w:w="4531" w:type="dxa"/>
              </w:tcPr>
            </w:tcPrChange>
          </w:tcPr>
          <w:p w14:paraId="2CB75EBC" w14:textId="14BD1B2D" w:rsidR="002F46E1" w:rsidRDefault="002F46E1">
            <w:pPr>
              <w:jc w:val="center"/>
              <w:rPr>
                <w:ins w:id="176" w:author="Sasan Razmkhah" w:date="2021-08-29T20:22:00Z"/>
              </w:rPr>
              <w:pPrChange w:id="177" w:author="Sasan Razmkhah" w:date="2021-08-29T20:23:00Z">
                <w:pPr/>
              </w:pPrChange>
            </w:pPr>
            <w:ins w:id="178" w:author="Sasan Razmkhah" w:date="2021-08-29T20:22:00Z">
              <w:r>
                <w:t>(</w:t>
              </w:r>
            </w:ins>
            <w:r>
              <w:t>2</w:t>
            </w:r>
            <w:r w:rsidR="003E60D4">
              <w:t>3</w:t>
            </w:r>
            <w:ins w:id="179" w:author="Sasan Razmkhah" w:date="2021-08-29T20:22:00Z">
              <w:r>
                <w:t>)</w:t>
              </w:r>
            </w:ins>
          </w:p>
        </w:tc>
      </w:tr>
    </w:tbl>
    <w:p w14:paraId="152F3A95" w14:textId="31128C83" w:rsidR="002F46E1" w:rsidRDefault="002F46E1" w:rsidP="00802FF5">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80" w:author="Sasan Razmkhah" w:date="2021-08-29T20:23:00Z">
          <w:tblPr>
            <w:tblStyle w:val="TableGrid"/>
            <w:tblW w:w="0" w:type="auto"/>
            <w:tblLook w:val="04A0" w:firstRow="1" w:lastRow="0" w:firstColumn="1" w:lastColumn="0" w:noHBand="0" w:noVBand="1"/>
          </w:tblPr>
        </w:tblPrChange>
      </w:tblPr>
      <w:tblGrid>
        <w:gridCol w:w="4531"/>
        <w:gridCol w:w="4531"/>
        <w:tblGridChange w:id="181">
          <w:tblGrid>
            <w:gridCol w:w="4531"/>
            <w:gridCol w:w="4531"/>
          </w:tblGrid>
        </w:tblGridChange>
      </w:tblGrid>
      <w:tr w:rsidR="002F46E1" w14:paraId="6820CCD0" w14:textId="77777777" w:rsidTr="00C724EF">
        <w:trPr>
          <w:trHeight w:val="651"/>
          <w:ins w:id="182" w:author="Sasan Razmkhah" w:date="2021-08-29T20:22:00Z"/>
        </w:trPr>
        <w:tc>
          <w:tcPr>
            <w:tcW w:w="4531" w:type="dxa"/>
            <w:shd w:val="clear" w:color="auto" w:fill="auto"/>
            <w:vAlign w:val="center"/>
            <w:tcPrChange w:id="183" w:author="Sasan Razmkhah" w:date="2021-08-29T20:23:00Z">
              <w:tcPr>
                <w:tcW w:w="4531" w:type="dxa"/>
              </w:tcPr>
            </w:tcPrChange>
          </w:tcPr>
          <w:p w14:paraId="33F67971" w14:textId="4D2A3D29" w:rsidR="002F46E1" w:rsidRPr="002F46E1" w:rsidRDefault="00947DBA" w:rsidP="008345AA">
            <w:pPr>
              <w:keepNext/>
              <w:rPr>
                <w:ins w:id="184" w:author="Sasan Razmkhah" w:date="2021-08-29T20:22:00Z"/>
              </w:rPr>
            </w:pPr>
            <m:oMathPara>
              <m:oMath>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m:rPr>
                        <m:sty m:val="bi"/>
                      </m:rPr>
                      <w:rPr>
                        <w:rFonts w:ascii="Cambria Math" w:hAnsi="Cambria Math"/>
                      </w:rPr>
                      <m:t>r</m:t>
                    </m:r>
                    <m:r>
                      <w:rPr>
                        <w:rFonts w:ascii="Cambria Math" w:hAnsi="Cambria Math"/>
                      </w:rPr>
                      <m:t>,t)</m:t>
                    </m:r>
                  </m:num>
                  <m:den>
                    <m:sSup>
                      <m:sSupPr>
                        <m:ctrlPr>
                          <w:rPr>
                            <w:rFonts w:ascii="Cambria Math" w:hAnsi="Cambria Math"/>
                            <w:i/>
                          </w:rPr>
                        </m:ctrlPr>
                      </m:sSupPr>
                      <m:e>
                        <m:r>
                          <w:rPr>
                            <w:rFonts w:ascii="Cambria Math" w:hAnsi="Cambria Math"/>
                          </w:rPr>
                          <m:t>m</m:t>
                        </m:r>
                      </m:e>
                      <m:sup>
                        <m:r>
                          <w:rPr>
                            <w:rFonts w:ascii="Cambria Math" w:hAnsi="Cambria Math"/>
                          </w:rPr>
                          <m:t>*</m:t>
                        </m:r>
                      </m:sup>
                    </m:sSup>
                  </m:den>
                </m:f>
                <m:d>
                  <m:dPr>
                    <m:ctrlPr>
                      <w:rPr>
                        <w:rFonts w:ascii="Cambria Math" w:hAnsi="Cambria Math"/>
                        <w:i/>
                      </w:rPr>
                    </m:ctrlPr>
                  </m:dPr>
                  <m:e>
                    <m:r>
                      <w:rPr>
                        <w:rFonts w:ascii="Cambria Math" w:hAnsi="Cambria Math"/>
                      </w:rPr>
                      <m:t>ℏ</m:t>
                    </m:r>
                    <m:r>
                      <m:rPr>
                        <m:sty m:val="p"/>
                      </m:rPr>
                      <w:rPr>
                        <w:rFonts w:ascii="Cambria Math" w:hAnsi="Cambria Math"/>
                      </w:rPr>
                      <m:t>∇</m:t>
                    </m:r>
                    <m:r>
                      <w:rPr>
                        <w:rFonts w:ascii="Cambria Math" w:hAnsi="Cambria Math"/>
                      </w:rPr>
                      <m:t>φ(</m:t>
                    </m:r>
                    <m:r>
                      <m:rPr>
                        <m:sty m:val="bi"/>
                      </m:rPr>
                      <w:rPr>
                        <w:rFonts w:ascii="Cambria Math" w:hAnsi="Cambria Math"/>
                      </w:rPr>
                      <m:t>r</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185" w:author="Sasan Razmkhah" w:date="2021-08-29T20:23:00Z">
              <w:tcPr>
                <w:tcW w:w="4531" w:type="dxa"/>
              </w:tcPr>
            </w:tcPrChange>
          </w:tcPr>
          <w:p w14:paraId="119DA71D" w14:textId="616B2DCB" w:rsidR="002F46E1" w:rsidRDefault="002F46E1">
            <w:pPr>
              <w:jc w:val="center"/>
              <w:rPr>
                <w:ins w:id="186" w:author="Sasan Razmkhah" w:date="2021-08-29T20:22:00Z"/>
              </w:rPr>
              <w:pPrChange w:id="187" w:author="Sasan Razmkhah" w:date="2021-08-29T20:23:00Z">
                <w:pPr/>
              </w:pPrChange>
            </w:pPr>
            <w:ins w:id="188" w:author="Sasan Razmkhah" w:date="2021-08-29T20:22:00Z">
              <w:r>
                <w:t>(</w:t>
              </w:r>
            </w:ins>
            <w:r>
              <w:t>2</w:t>
            </w:r>
            <w:r w:rsidR="003E60D4">
              <w:t>4</w:t>
            </w:r>
            <w:ins w:id="189" w:author="Sasan Razmkhah" w:date="2021-08-29T20:22:00Z">
              <w:r>
                <w:t>)</w:t>
              </w:r>
            </w:ins>
          </w:p>
        </w:tc>
      </w:tr>
    </w:tbl>
    <w:p w14:paraId="7B23CDD6" w14:textId="2DEAB70C" w:rsidR="00802FF5" w:rsidRPr="00802FF5" w:rsidRDefault="00802FF5" w:rsidP="00F51B01">
      <w:pPr>
        <w:pStyle w:val="Heading1"/>
      </w:pPr>
    </w:p>
    <w:p w14:paraId="7C05CB19" w14:textId="3473CC54" w:rsidR="00802FF5" w:rsidRDefault="00F51B01" w:rsidP="00746426">
      <w:pPr>
        <w:pStyle w:val="Heading2"/>
        <w:numPr>
          <w:ilvl w:val="1"/>
          <w:numId w:val="4"/>
        </w:numPr>
      </w:pPr>
      <w:r>
        <w:t xml:space="preserve">Josephson </w:t>
      </w:r>
      <w:del w:id="190" w:author="Sasan Razmkhah" w:date="2021-08-29T20:28:00Z">
        <w:r w:rsidDel="002C7A63">
          <w:delText>Junction</w:delText>
        </w:r>
      </w:del>
      <w:ins w:id="191" w:author="Sasan Razmkhah" w:date="2021-08-29T20:28:00Z">
        <w:r w:rsidR="002C7A63">
          <w:t>Eklemi</w:t>
        </w:r>
      </w:ins>
    </w:p>
    <w:p w14:paraId="749B9DD6" w14:textId="45D05BAD" w:rsidR="00E03203" w:rsidRDefault="00E03203" w:rsidP="00E03203">
      <w:pPr>
        <w:jc w:val="both"/>
      </w:pPr>
      <w:r>
        <w:t xml:space="preserve"> Birbirlerine makroskob</w:t>
      </w:r>
      <w:r w:rsidRPr="004B5898">
        <w:t>ik mesafede bulunan S</w:t>
      </w:r>
      <w:r w:rsidRPr="00E03203">
        <w:t>L</w:t>
      </w:r>
      <w:r w:rsidRPr="004B5898">
        <w:t xml:space="preserve"> ve S</w:t>
      </w:r>
      <w:r w:rsidRPr="00E03203">
        <w:t>R</w:t>
      </w:r>
      <w:r w:rsidRPr="004B5898">
        <w:t xml:space="preserve"> olarak adlandırılan, iki süperiletkeni göz önüne alacak olursak (Josephson Eklemi), bu iki süperiletkeni ifade eden dalga fonksiyonunun fazı birbirlerinden bağımsız olacaktır.</w:t>
      </w:r>
      <w:r>
        <w:fldChar w:fldCharType="begin"/>
      </w:r>
      <w:r w:rsidR="003F19BE">
        <w:instrText xml:space="preserve"> ADDIN ZOTERO_ITEM CSL_CITATION {"citationID":"8BJiNfmQ","properties":{"formattedCitation":"[6],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Ancak iki süperiletken çift birbirlerine Å mertebesinde yaklaştırılırsa kuantum mekaniksel etkiler meydana gelir.</w:t>
      </w:r>
      <w:r w:rsidRPr="00C203E4">
        <w:t xml:space="preserve"> </w:t>
      </w:r>
      <w:r>
        <w:fldChar w:fldCharType="begin"/>
      </w:r>
      <w:r w:rsidR="003F19BE">
        <w:instrText xml:space="preserve"> ADDIN ZOTERO_ITEM CSL_CITATION {"citationID":"cSL2Luod","properties":{"formattedCitation":"[6],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Süperiletken bir malzemede taşıyıcı yüklerden biri Cooper çift olarak adlandırılan boson tipi parçacıklardır. Bu parçacıklar iki süperiletken birbirlerine Å mertebesinde yaklaştırıldığında, tünelleme meydana gelir.</w:t>
      </w:r>
      <w:r w:rsidRPr="00C203E4">
        <w:t xml:space="preserve"> </w:t>
      </w:r>
      <w:r>
        <w:fldChar w:fldCharType="begin"/>
      </w:r>
      <w:r w:rsidR="003F19BE">
        <w:instrText xml:space="preserve"> ADDIN ZOTERO_ITEM CSL_CITATION {"citationID":"ZTWkcL5z","properties":{"formattedCitation":"[6], [7]","plainCitation":"[6], [7]","noteIndex":0},"citationItems":[{"id":108,"uris":["http://zotero.org/groups/2780715/items/HYLKJ9H9"],"uri":["http://zotero.org/groups/2780715/items/HYLKJ9H9"],"itemData":{"id":108,"type":"book","abstract":"Superconductivity, 2E is an encyclopedic treatment of all aspects of the subject, from classic materials to fullerenes. Emphasis is on balanced coverage, with a comprehensive reference list and significant graphicsfrom all areas of the published literature. Widely used theoretical approaches are explained in detail. Topics of special interest include high temperature superconductors, spectroscopy, critical states, transport properties, and tunneling. This book covers the whole field of superconductivity from both the theoretical and the experimental point of view. - Comprehensive coverage of the field of superconductivity - Very up-to date on magnetic properties, fluxons, anisotropies, etc. - Over 2500 references to the literature - Long lists of data on the various types of superconductors.","ISBN":"978-0-08-055048-0","language":"English","note":"OCLC: 969020158","publisher":"Elsevier Science","source":"Open WorldCat","title":"Superconductivity.","URL":"http://www.totalboox.com/book/id-6330937135970965228","author":[{"literal":"Jr"},{"literal":"Charles P"},{"literal":"Horacio A. Farach"},{"literal":"Richard J. Creswick"},{"literal":"TotalBoox"},{"literal":"TBX"}],"accessed":{"date-parts":[["2021",9,1]]},"issued":{"date-parts":[["2010"]]}}},{"id":111,"uris":["http://zotero.org/groups/2780715/items/C69KJRKQ"],"uri":["http://zotero.org/groups/2780715/items/C69KJRKQ"],"itemData":{"id":111,"type":"book","collection-title":"Dover books on physics","edition":"2 ed","event-place":"Mineola, NY","ISBN":"978-0-486-43503-9","language":"eng","number-of-pages":"454","publisher":"Dover Publ","publisher-place":"Mineola, NY","source":"K10plus ISBN","title":"Introduction to superconductivity","author":[{"family":"Tinkham","given":"Michael"}],"issued":{"date-parts":[["2015"]]}}}],"schema":"https://github.com/citation-style-language/schema/raw/master/csl-citation.json"} </w:instrText>
      </w:r>
      <w:r>
        <w:fldChar w:fldCharType="separate"/>
      </w:r>
      <w:r w:rsidR="003F19BE" w:rsidRPr="003F19BE">
        <w:rPr>
          <w:rFonts w:ascii="Calibri" w:hAnsi="Calibri" w:cs="Calibri"/>
        </w:rPr>
        <w:t>[6], [7]</w:t>
      </w:r>
      <w:r>
        <w:fldChar w:fldCharType="end"/>
      </w:r>
      <w:r w:rsidRPr="004B5898">
        <w:t xml:space="preserve"> Tünelleme bir parçacığın klasik fizik yasalarına göre bulunamayacağı bir enerji düzeyinde bulunması durumudur.</w:t>
      </w:r>
      <w:r>
        <w:fldChar w:fldCharType="begin"/>
      </w:r>
      <w:r>
        <w:instrText xml:space="preserve"> ADDIN ZOTERO_ITEM CSL_CITATION {"citationID":"ryNszrTB","properties":{"formattedCitation":"[3], [4]","plainCitation":"[3], [4]","noteIndex":0},"citationItems":[{"id":113,"uris":["http://zotero.org/groups/2780715/items/LELLK4ED"],"uri":["http://zotero.org/groups/2780715/items/LELLK4ED"],"itemData":{"id":113,"type":"book","event-place":"New Delhi","ISBN":"978-81-224-1408-0","language":"English","note":"OCLC: 233574591","publisher":"New Age International","publisher-place":"New Delhi","source":"Open WorldCat","title":"Introduction to modern physics","author":[{"family":"Singh","given":"R. B"}],"issued":{"date-parts":[["2002"]]}}},{"id":114,"uris":["http://zotero.org/groups/2780715/items/VJR9Z9B6"],"uri":["http://zotero.org/groups/2780715/items/VJR9Z9B6"],"itemData":{"id":114,"type":"book","call-number":"QC21.3 .B45 2003","edition":"6th ed","event-place":"Boston","ISBN":"978-0-07-244848-1","number-of-pages":"542","publisher":"McGraw-Hill","publisher-place":"Boston","source":"Library of Congress ISBN","title":"Concepts of modern physics","author":[{"family":"Beiser","given":"Arthur"}],"issued":{"date-parts":[["2003"]]}}}],"schema":"https://github.com/citation-style-language/schema/raw/master/csl-citation.json"} </w:instrText>
      </w:r>
      <w:r>
        <w:fldChar w:fldCharType="separate"/>
      </w:r>
      <w:r w:rsidRPr="00C203E4">
        <w:t>[3], [4]</w:t>
      </w:r>
      <w:r>
        <w:fldChar w:fldCharType="end"/>
      </w:r>
      <w:r w:rsidRPr="004B5898">
        <w:t xml:space="preserve"> Tünelleme kuantum mekaniksel bir davranıştır. İki süperiletken arasında meydana gelen bu davranışa Josephson tünellemesi ismi verilmiştir. Bu durumda makroskopik durumun aksine tünelleme durumunda her iki süperiletkeni ifade eden dalga fonksiyonlarının fazı birbirinden bağımsız değildir.</w:t>
      </w:r>
      <w:r>
        <w:fldChar w:fldCharType="begin"/>
      </w:r>
      <w:r w:rsidR="003F19BE">
        <w:instrText xml:space="preserve"> ADDIN ZOTERO_ITEM CSL_CITATION {"citationID":"rURKXZLj","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r>
        <w:t xml:space="preserve"> </w:t>
      </w:r>
      <w:r w:rsidRPr="004B5898">
        <w:t>İki süperiletken birbirine</w:t>
      </w:r>
      <w:r>
        <w:t xml:space="preserve"> </w:t>
      </w:r>
      <w:r w:rsidRPr="004B5898">
        <w:t>Å mertebesinde yaklaştırıldıkça</w:t>
      </w:r>
      <w:r>
        <w:t xml:space="preserve"> gerçekleşen tünelleme dolayısıyla, tümleşik</w:t>
      </w:r>
      <w:r w:rsidRPr="004B5898">
        <w:t xml:space="preserve"> sistem tek bir süperiletken gibi davranır. </w:t>
      </w:r>
      <w:r w:rsidR="00A77006">
        <w:t xml:space="preserve"> </w:t>
      </w:r>
    </w:p>
    <w:p w14:paraId="7EE11E4F" w14:textId="6328399E" w:rsidR="001A62CC" w:rsidRDefault="00A77006" w:rsidP="00A77006">
      <w:pPr>
        <w:jc w:val="both"/>
      </w:pPr>
      <w:r>
        <w:t xml:space="preserve"> Şekil 1 Süperiletken-Yalıtkan-Süperiletken konfigürasyonunda bulunan bir Josephson eklemini temsil etmektedir. </w:t>
      </w:r>
      <m:oMath>
        <m:sSub>
          <m:sSubPr>
            <m:ctrlPr>
              <w:rPr>
                <w:rFonts w:ascii="Cambria Math" w:hAnsi="Cambria Math"/>
                <w:i/>
              </w:rPr>
            </m:ctrlPr>
          </m:sSubPr>
          <m:e>
            <m:r>
              <w:rPr>
                <w:rFonts w:ascii="Cambria Math" w:hAnsi="Cambria Math"/>
              </w:rPr>
              <m:t>ψ</m:t>
            </m:r>
          </m:e>
          <m:sub>
            <m:r>
              <w:rPr>
                <w:rFonts w:ascii="Cambria Math" w:hAnsi="Cambria Math"/>
              </w:rPr>
              <m:t>L</m:t>
            </m:r>
          </m:sub>
        </m:sSub>
      </m:oMath>
      <w:r>
        <w:rPr>
          <w:rFonts w:eastAsiaTheme="minorEastAsia"/>
        </w:rPr>
        <w:t xml:space="preserve"> ve </w:t>
      </w:r>
      <m:oMath>
        <m:sSub>
          <m:sSubPr>
            <m:ctrlPr>
              <w:rPr>
                <w:rFonts w:ascii="Cambria Math" w:hAnsi="Cambria Math"/>
                <w:i/>
              </w:rPr>
            </m:ctrlPr>
          </m:sSubPr>
          <m:e>
            <m:r>
              <w:rPr>
                <w:rFonts w:ascii="Cambria Math" w:hAnsi="Cambria Math"/>
              </w:rPr>
              <m:t>ψ</m:t>
            </m:r>
          </m:e>
          <m:sub>
            <m:r>
              <w:rPr>
                <w:rFonts w:ascii="Cambria Math" w:hAnsi="Cambria Math"/>
              </w:rPr>
              <m:t>R</m:t>
            </m:r>
          </m:sub>
        </m:sSub>
      </m:oMath>
      <w:r>
        <w:t xml:space="preserve"> her bir süperiletkene karşılık gelen dalga fonksiyonları olsun. Bu dalga fonksiyonlarının makroskopik yani tek bir kuantum durumu ile ifade edilebildiğini varsayalım. </w:t>
      </w:r>
      <w:r w:rsidR="001A62CC">
        <w:tab/>
      </w:r>
      <w:r w:rsidR="001A62CC" w:rsidRPr="00603CFD">
        <w:rPr>
          <w:noProof/>
          <w:lang w:eastAsia="tr-TR"/>
        </w:rPr>
        <w:drawing>
          <wp:inline distT="0" distB="0" distL="0" distR="0" wp14:anchorId="22CCB298" wp14:editId="2D6C99F8">
            <wp:extent cx="5465445" cy="2913380"/>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445" cy="2913380"/>
                    </a:xfrm>
                    <a:prstGeom prst="rect">
                      <a:avLst/>
                    </a:prstGeom>
                    <a:noFill/>
                    <a:ln>
                      <a:noFill/>
                    </a:ln>
                  </pic:spPr>
                </pic:pic>
              </a:graphicData>
            </a:graphic>
          </wp:inline>
        </w:drawing>
      </w:r>
    </w:p>
    <w:p w14:paraId="03033785" w14:textId="6DCFFB68" w:rsidR="001A62CC" w:rsidRDefault="001A62CC" w:rsidP="006E1147">
      <w:pPr>
        <w:pStyle w:val="Caption"/>
        <w:jc w:val="center"/>
      </w:pPr>
      <w:r>
        <w:t xml:space="preserve">Şekil </w:t>
      </w:r>
      <w:fldSimple w:instr=" SEQ Şekil \* ARABIC ">
        <w:r w:rsidR="00C31258">
          <w:rPr>
            <w:noProof/>
          </w:rPr>
          <w:t>1</w:t>
        </w:r>
      </w:fldSimple>
      <w:r>
        <w:t xml:space="preserve"> </w:t>
      </w:r>
      <w:r w:rsidRPr="00DB23B8">
        <w:t xml:space="preserve">Josephson Eklemi, Ψ(r) sol ve sağ süperiletken için dalga </w:t>
      </w:r>
      <w:commentRangeStart w:id="192"/>
      <w:r w:rsidRPr="00DB23B8">
        <w:t>fonksiyonlarını temsil etmektedir.</w:t>
      </w:r>
      <w:commentRangeEnd w:id="192"/>
      <w:r w:rsidR="00C31258">
        <w:rPr>
          <w:rStyle w:val="CommentReference"/>
          <w:i w:val="0"/>
          <w:iCs w:val="0"/>
          <w:color w:val="auto"/>
        </w:rPr>
        <w:commentReference w:id="192"/>
      </w:r>
    </w:p>
    <w:p w14:paraId="7111E954" w14:textId="7A367D7D" w:rsidR="001A62CC" w:rsidRPr="001A62CC" w:rsidRDefault="001A62CC" w:rsidP="001A62CC">
      <w:pPr>
        <w:jc w:val="both"/>
      </w:pPr>
      <w:r>
        <w:t xml:space="preserve"> </w:t>
      </w:r>
      <w:r w:rsidRPr="003535CD">
        <w:t xml:space="preserve">Josephson eklemini oluşturan </w:t>
      </w:r>
      <w:r w:rsidR="004F0D37" w:rsidRPr="004B5898">
        <w:t>S</w:t>
      </w:r>
      <w:r w:rsidR="004F0D37">
        <w:rPr>
          <w:vertAlign w:val="subscript"/>
        </w:rPr>
        <w:t>L</w:t>
      </w:r>
      <w:r w:rsidRPr="004B5898">
        <w:t xml:space="preserve"> ve S</w:t>
      </w:r>
      <w:r>
        <w:rPr>
          <w:vertAlign w:val="subscript"/>
        </w:rPr>
        <w:t xml:space="preserve">R, </w:t>
      </w:r>
      <w:r>
        <w:t xml:space="preserve">süperiletken çiftini iki ayrı dalga fonksiyonu temsil etmektedir. Bu dalga fonksiyonları aşağıdaki gibi ifade edilebilmektedir. (1,2) ρ her iki süperiletken için Cooper çifti yoğunluğunu, </w:t>
      </w:r>
      <m:oMath>
        <m:r>
          <w:rPr>
            <w:rFonts w:ascii="Cambria Math" w:hAnsi="Cambria Math"/>
          </w:rPr>
          <m:t>φ</m:t>
        </m:r>
      </m:oMath>
      <w:r>
        <w:t xml:space="preserve"> ise her iki süperiletkenin fazını ifade etmektedir.  Bu durumda  </w:t>
      </w:r>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t xml:space="preserve"> ifadesi faz farkı olarak yazılabilir. </w:t>
      </w:r>
      <w:r>
        <w:fldChar w:fldCharType="begin"/>
      </w:r>
      <w:r w:rsidR="003F19BE">
        <w:instrText xml:space="preserve"> ADDIN ZOTERO_ITEM CSL_CITATION {"citationID":"HZqorqy0","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fldChar w:fldCharType="separate"/>
      </w:r>
      <w:r w:rsidR="003F19BE" w:rsidRPr="003F19BE">
        <w:rPr>
          <w:rFonts w:ascii="Calibri" w:hAnsi="Calibri" w:cs="Calibri"/>
        </w:rPr>
        <w:t>[8]</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3" w:author="Sasan Razmkhah" w:date="2021-08-29T20:23:00Z">
          <w:tblPr>
            <w:tblStyle w:val="TableGrid"/>
            <w:tblW w:w="0" w:type="auto"/>
            <w:tblLook w:val="04A0" w:firstRow="1" w:lastRow="0" w:firstColumn="1" w:lastColumn="0" w:noHBand="0" w:noVBand="1"/>
          </w:tblPr>
        </w:tblPrChange>
      </w:tblPr>
      <w:tblGrid>
        <w:gridCol w:w="4531"/>
        <w:gridCol w:w="4531"/>
        <w:tblGridChange w:id="194">
          <w:tblGrid>
            <w:gridCol w:w="4531"/>
            <w:gridCol w:w="4531"/>
          </w:tblGrid>
        </w:tblGridChange>
      </w:tblGrid>
      <w:tr w:rsidR="001A62CC" w14:paraId="76494C9F" w14:textId="77777777" w:rsidTr="00B96991">
        <w:trPr>
          <w:trHeight w:val="651"/>
          <w:ins w:id="195" w:author="Sasan Razmkhah" w:date="2021-08-29T20:22:00Z"/>
        </w:trPr>
        <w:tc>
          <w:tcPr>
            <w:tcW w:w="4531" w:type="dxa"/>
            <w:shd w:val="clear" w:color="auto" w:fill="auto"/>
            <w:vAlign w:val="center"/>
            <w:tcPrChange w:id="196" w:author="Sasan Razmkhah" w:date="2021-08-29T20:23:00Z">
              <w:tcPr>
                <w:tcW w:w="4531" w:type="dxa"/>
              </w:tcPr>
            </w:tcPrChange>
          </w:tcPr>
          <w:p w14:paraId="513A417E" w14:textId="4A4A0793" w:rsidR="001A62CC" w:rsidRPr="001A62CC" w:rsidRDefault="00947DBA" w:rsidP="00B96991">
            <w:pPr>
              <w:keepNext/>
              <w:rPr>
                <w:ins w:id="197"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L</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L</m:t>
                        </m:r>
                      </m:sub>
                    </m:sSub>
                  </m:sup>
                </m:sSup>
              </m:oMath>
            </m:oMathPara>
          </w:p>
        </w:tc>
        <w:tc>
          <w:tcPr>
            <w:tcW w:w="4531" w:type="dxa"/>
            <w:shd w:val="clear" w:color="auto" w:fill="auto"/>
            <w:vAlign w:val="center"/>
            <w:tcPrChange w:id="198" w:author="Sasan Razmkhah" w:date="2021-08-29T20:23:00Z">
              <w:tcPr>
                <w:tcW w:w="4531" w:type="dxa"/>
              </w:tcPr>
            </w:tcPrChange>
          </w:tcPr>
          <w:p w14:paraId="42EF6D85" w14:textId="167F2B29" w:rsidR="001A62CC" w:rsidRDefault="001A62CC">
            <w:pPr>
              <w:jc w:val="center"/>
              <w:rPr>
                <w:ins w:id="199" w:author="Sasan Razmkhah" w:date="2021-08-29T20:22:00Z"/>
              </w:rPr>
              <w:pPrChange w:id="200" w:author="Sasan Razmkhah" w:date="2021-08-29T20:23:00Z">
                <w:pPr/>
              </w:pPrChange>
            </w:pPr>
            <w:ins w:id="201" w:author="Sasan Razmkhah" w:date="2021-08-29T20:22:00Z">
              <w:r>
                <w:t>(</w:t>
              </w:r>
            </w:ins>
            <w:r>
              <w:t>2</w:t>
            </w:r>
            <w:r w:rsidR="004F0D37">
              <w:t>5</w:t>
            </w:r>
            <w:ins w:id="202" w:author="Sasan Razmkhah" w:date="2021-08-29T20:22:00Z">
              <w:r>
                <w:t>)</w:t>
              </w:r>
            </w:ins>
          </w:p>
        </w:tc>
      </w:tr>
    </w:tbl>
    <w:p w14:paraId="5EDDAA46" w14:textId="151176E2" w:rsidR="00E96CFD" w:rsidRDefault="00E96CFD"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3" w:author="Sasan Razmkhah" w:date="2021-08-29T20:23:00Z">
          <w:tblPr>
            <w:tblStyle w:val="TableGrid"/>
            <w:tblW w:w="0" w:type="auto"/>
            <w:tblLook w:val="04A0" w:firstRow="1" w:lastRow="0" w:firstColumn="1" w:lastColumn="0" w:noHBand="0" w:noVBand="1"/>
          </w:tblPr>
        </w:tblPrChange>
      </w:tblPr>
      <w:tblGrid>
        <w:gridCol w:w="4531"/>
        <w:gridCol w:w="4531"/>
        <w:tblGridChange w:id="204">
          <w:tblGrid>
            <w:gridCol w:w="4531"/>
            <w:gridCol w:w="4531"/>
          </w:tblGrid>
        </w:tblGridChange>
      </w:tblGrid>
      <w:tr w:rsidR="001A62CC" w14:paraId="5495FA28" w14:textId="77777777" w:rsidTr="00B96991">
        <w:trPr>
          <w:trHeight w:val="651"/>
          <w:ins w:id="205" w:author="Sasan Razmkhah" w:date="2021-08-29T20:22:00Z"/>
        </w:trPr>
        <w:tc>
          <w:tcPr>
            <w:tcW w:w="4531" w:type="dxa"/>
            <w:shd w:val="clear" w:color="auto" w:fill="auto"/>
            <w:vAlign w:val="center"/>
            <w:tcPrChange w:id="206" w:author="Sasan Razmkhah" w:date="2021-08-29T20:23:00Z">
              <w:tcPr>
                <w:tcW w:w="4531" w:type="dxa"/>
              </w:tcPr>
            </w:tcPrChange>
          </w:tcPr>
          <w:p w14:paraId="6C4146F8" w14:textId="599183CD" w:rsidR="001A62CC" w:rsidRPr="001A62CC" w:rsidRDefault="00947DBA" w:rsidP="00B96991">
            <w:pPr>
              <w:keepNext/>
              <w:rPr>
                <w:ins w:id="207"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R</m:t>
                    </m:r>
                  </m:sub>
                  <m:sup>
                    <m:r>
                      <w:rPr>
                        <w:rFonts w:ascii="Cambria Math" w:hAnsi="Cambria Math"/>
                      </w:rPr>
                      <m:t>1/2</m:t>
                    </m:r>
                  </m:sup>
                </m:sSub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φ</m:t>
                        </m:r>
                      </m:e>
                      <m:sub>
                        <m:r>
                          <w:rPr>
                            <w:rFonts w:ascii="Cambria Math" w:hAnsi="Cambria Math"/>
                          </w:rPr>
                          <m:t>R</m:t>
                        </m:r>
                      </m:sub>
                    </m:sSub>
                  </m:sup>
                </m:sSup>
              </m:oMath>
            </m:oMathPara>
          </w:p>
        </w:tc>
        <w:tc>
          <w:tcPr>
            <w:tcW w:w="4531" w:type="dxa"/>
            <w:shd w:val="clear" w:color="auto" w:fill="auto"/>
            <w:vAlign w:val="center"/>
            <w:tcPrChange w:id="208" w:author="Sasan Razmkhah" w:date="2021-08-29T20:23:00Z">
              <w:tcPr>
                <w:tcW w:w="4531" w:type="dxa"/>
              </w:tcPr>
            </w:tcPrChange>
          </w:tcPr>
          <w:p w14:paraId="1F4C7E4C" w14:textId="5D8D1557" w:rsidR="001A62CC" w:rsidRDefault="001A62CC">
            <w:pPr>
              <w:jc w:val="center"/>
              <w:rPr>
                <w:ins w:id="209" w:author="Sasan Razmkhah" w:date="2021-08-29T20:22:00Z"/>
              </w:rPr>
              <w:pPrChange w:id="210" w:author="Sasan Razmkhah" w:date="2021-08-29T20:23:00Z">
                <w:pPr/>
              </w:pPrChange>
            </w:pPr>
            <w:ins w:id="211" w:author="Sasan Razmkhah" w:date="2021-08-29T20:22:00Z">
              <w:r>
                <w:t>(</w:t>
              </w:r>
            </w:ins>
            <w:r>
              <w:t>2</w:t>
            </w:r>
            <w:r w:rsidR="004F0D37">
              <w:t>6</w:t>
            </w:r>
            <w:ins w:id="212" w:author="Sasan Razmkhah" w:date="2021-08-29T20:22:00Z">
              <w:r>
                <w:t>)</w:t>
              </w:r>
            </w:ins>
          </w:p>
        </w:tc>
      </w:tr>
    </w:tbl>
    <w:p w14:paraId="529CAD8B" w14:textId="77777777" w:rsidR="00B96991" w:rsidRDefault="00B96991" w:rsidP="00E96CFD"/>
    <w:p w14:paraId="5A0A85D4" w14:textId="222C2839" w:rsidR="001A62CC" w:rsidRDefault="00B96991" w:rsidP="00E96CFD">
      <w:r>
        <w:t xml:space="preserve"> Dalga fonksiyonlarından yararlanarak Cooper çifti yoğunluğu matematiksel olarak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3" w:author="Sasan Razmkhah" w:date="2021-08-29T20:23:00Z">
          <w:tblPr>
            <w:tblStyle w:val="TableGrid"/>
            <w:tblW w:w="0" w:type="auto"/>
            <w:tblLook w:val="04A0" w:firstRow="1" w:lastRow="0" w:firstColumn="1" w:lastColumn="0" w:noHBand="0" w:noVBand="1"/>
          </w:tblPr>
        </w:tblPrChange>
      </w:tblPr>
      <w:tblGrid>
        <w:gridCol w:w="4531"/>
        <w:gridCol w:w="4531"/>
        <w:tblGridChange w:id="214">
          <w:tblGrid>
            <w:gridCol w:w="4531"/>
            <w:gridCol w:w="4531"/>
          </w:tblGrid>
        </w:tblGridChange>
      </w:tblGrid>
      <w:tr w:rsidR="00B96991" w14:paraId="05652CA1" w14:textId="77777777" w:rsidTr="00B96991">
        <w:trPr>
          <w:trHeight w:val="651"/>
          <w:ins w:id="215" w:author="Sasan Razmkhah" w:date="2021-08-29T20:22:00Z"/>
        </w:trPr>
        <w:tc>
          <w:tcPr>
            <w:tcW w:w="4531" w:type="dxa"/>
            <w:shd w:val="clear" w:color="auto" w:fill="auto"/>
            <w:vAlign w:val="center"/>
            <w:tcPrChange w:id="216" w:author="Sasan Razmkhah" w:date="2021-08-29T20:23:00Z">
              <w:tcPr>
                <w:tcW w:w="4531" w:type="dxa"/>
              </w:tcPr>
            </w:tcPrChange>
          </w:tcPr>
          <w:p w14:paraId="182E6C53" w14:textId="280B7142" w:rsidR="00B96991" w:rsidRPr="001A62CC" w:rsidRDefault="00947DBA" w:rsidP="00B96991">
            <w:pPr>
              <w:keepNext/>
              <w:rPr>
                <w:ins w:id="217"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R</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R</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oMath>
            </m:oMathPara>
          </w:p>
        </w:tc>
        <w:tc>
          <w:tcPr>
            <w:tcW w:w="4531" w:type="dxa"/>
            <w:shd w:val="clear" w:color="auto" w:fill="auto"/>
            <w:vAlign w:val="center"/>
            <w:tcPrChange w:id="218" w:author="Sasan Razmkhah" w:date="2021-08-29T20:23:00Z">
              <w:tcPr>
                <w:tcW w:w="4531" w:type="dxa"/>
              </w:tcPr>
            </w:tcPrChange>
          </w:tcPr>
          <w:p w14:paraId="47FE6493" w14:textId="12FC5566" w:rsidR="00B96991" w:rsidRDefault="00B96991">
            <w:pPr>
              <w:jc w:val="center"/>
              <w:rPr>
                <w:ins w:id="219" w:author="Sasan Razmkhah" w:date="2021-08-29T20:22:00Z"/>
              </w:rPr>
              <w:pPrChange w:id="220" w:author="Sasan Razmkhah" w:date="2021-08-29T20:23:00Z">
                <w:pPr/>
              </w:pPrChange>
            </w:pPr>
            <w:ins w:id="221" w:author="Sasan Razmkhah" w:date="2021-08-29T20:22:00Z">
              <w:r>
                <w:t>(</w:t>
              </w:r>
            </w:ins>
            <w:r>
              <w:t>2</w:t>
            </w:r>
            <w:r w:rsidR="004F0D37">
              <w:t>7</w:t>
            </w:r>
            <w:ins w:id="222" w:author="Sasan Razmkhah" w:date="2021-08-29T20:22:00Z">
              <w:r>
                <w:t>)</w:t>
              </w:r>
            </w:ins>
          </w:p>
        </w:tc>
      </w:tr>
    </w:tbl>
    <w:p w14:paraId="130FD28D" w14:textId="77777777" w:rsidR="00B96991" w:rsidRDefault="00B96991"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23" w:author="Sasan Razmkhah" w:date="2021-08-29T20:23:00Z">
          <w:tblPr>
            <w:tblStyle w:val="TableGrid"/>
            <w:tblW w:w="0" w:type="auto"/>
            <w:tblLook w:val="04A0" w:firstRow="1" w:lastRow="0" w:firstColumn="1" w:lastColumn="0" w:noHBand="0" w:noVBand="1"/>
          </w:tblPr>
        </w:tblPrChange>
      </w:tblPr>
      <w:tblGrid>
        <w:gridCol w:w="4531"/>
        <w:gridCol w:w="4531"/>
        <w:tblGridChange w:id="224">
          <w:tblGrid>
            <w:gridCol w:w="4531"/>
            <w:gridCol w:w="4531"/>
          </w:tblGrid>
        </w:tblGridChange>
      </w:tblGrid>
      <w:tr w:rsidR="00B96991" w14:paraId="20EF0121" w14:textId="77777777" w:rsidTr="00B96991">
        <w:trPr>
          <w:trHeight w:val="651"/>
          <w:ins w:id="225" w:author="Sasan Razmkhah" w:date="2021-08-29T20:22:00Z"/>
        </w:trPr>
        <w:tc>
          <w:tcPr>
            <w:tcW w:w="4531" w:type="dxa"/>
            <w:shd w:val="clear" w:color="auto" w:fill="auto"/>
            <w:vAlign w:val="center"/>
            <w:tcPrChange w:id="226" w:author="Sasan Razmkhah" w:date="2021-08-29T20:23:00Z">
              <w:tcPr>
                <w:tcW w:w="4531" w:type="dxa"/>
              </w:tcPr>
            </w:tcPrChange>
          </w:tcPr>
          <w:p w14:paraId="6D4790A5" w14:textId="7A29F6F6" w:rsidR="00B96991" w:rsidRPr="001A62CC" w:rsidRDefault="00947DBA" w:rsidP="00B96991">
            <w:pPr>
              <w:keepNext/>
              <w:rPr>
                <w:ins w:id="227" w:author="Sasan Razmkhah" w:date="2021-08-29T20:22:00Z"/>
              </w:rPr>
            </w:pPr>
            <m:oMathPara>
              <m:oMath>
                <m:sSub>
                  <m:sSubPr>
                    <m:ctrlPr>
                      <w:rPr>
                        <w:rFonts w:ascii="Cambria Math" w:hAnsi="Cambria Math"/>
                        <w:i/>
                      </w:rPr>
                    </m:ctrlPr>
                  </m:sSubPr>
                  <m:e>
                    <m:r>
                      <w:rPr>
                        <w:rFonts w:ascii="Cambria Math" w:hAnsi="Cambria Math"/>
                      </w:rPr>
                      <m:t>ψ</m:t>
                    </m:r>
                  </m:e>
                  <m:sub>
                    <m:r>
                      <w:rPr>
                        <w:rFonts w:ascii="Cambria Math" w:hAnsi="Cambria Math"/>
                      </w:rPr>
                      <m:t>L</m:t>
                    </m:r>
                  </m:sub>
                </m:sSub>
                <m:sSup>
                  <m:sSupPr>
                    <m:ctrlPr>
                      <w:rPr>
                        <w:rFonts w:ascii="Cambria Math" w:hAnsi="Cambria Math"/>
                        <w:i/>
                      </w:rPr>
                    </m:ctrlPr>
                  </m:sSupPr>
                  <m:e>
                    <m:sSub>
                      <m:sSubPr>
                        <m:ctrlPr>
                          <w:rPr>
                            <w:rFonts w:ascii="Cambria Math" w:hAnsi="Cambria Math"/>
                            <w:i/>
                          </w:rPr>
                        </m:ctrlPr>
                      </m:sSubPr>
                      <m:e>
                        <m:r>
                          <w:rPr>
                            <w:rFonts w:ascii="Cambria Math" w:hAnsi="Cambria Math"/>
                          </w:rPr>
                          <m:t>ψ</m:t>
                        </m:r>
                      </m:e>
                      <m:sub>
                        <m:r>
                          <w:rPr>
                            <w:rFonts w:ascii="Cambria Math" w:hAnsi="Cambria Math"/>
                          </w:rPr>
                          <m:t>L</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oMath>
            </m:oMathPara>
          </w:p>
        </w:tc>
        <w:tc>
          <w:tcPr>
            <w:tcW w:w="4531" w:type="dxa"/>
            <w:shd w:val="clear" w:color="auto" w:fill="auto"/>
            <w:vAlign w:val="center"/>
            <w:tcPrChange w:id="228" w:author="Sasan Razmkhah" w:date="2021-08-29T20:23:00Z">
              <w:tcPr>
                <w:tcW w:w="4531" w:type="dxa"/>
              </w:tcPr>
            </w:tcPrChange>
          </w:tcPr>
          <w:p w14:paraId="6D84F66F" w14:textId="3B14AAC0" w:rsidR="00B96991" w:rsidRDefault="00B96991">
            <w:pPr>
              <w:jc w:val="center"/>
              <w:rPr>
                <w:ins w:id="229" w:author="Sasan Razmkhah" w:date="2021-08-29T20:22:00Z"/>
              </w:rPr>
              <w:pPrChange w:id="230" w:author="Sasan Razmkhah" w:date="2021-08-29T20:23:00Z">
                <w:pPr/>
              </w:pPrChange>
            </w:pPr>
            <w:ins w:id="231" w:author="Sasan Razmkhah" w:date="2021-08-29T20:22:00Z">
              <w:r>
                <w:t>(</w:t>
              </w:r>
            </w:ins>
            <w:r>
              <w:t>2</w:t>
            </w:r>
            <w:r w:rsidR="004F0D37">
              <w:t>8</w:t>
            </w:r>
            <w:ins w:id="232" w:author="Sasan Razmkhah" w:date="2021-08-29T20:22:00Z">
              <w:r>
                <w:t>)</w:t>
              </w:r>
            </w:ins>
          </w:p>
        </w:tc>
      </w:tr>
    </w:tbl>
    <w:p w14:paraId="67E12FC7" w14:textId="77777777" w:rsidR="00B96991" w:rsidRDefault="00B96991" w:rsidP="008C1EC4">
      <w:pPr>
        <w:jc w:val="both"/>
      </w:pPr>
    </w:p>
    <w:p w14:paraId="1432A470" w14:textId="3BBBD726" w:rsidR="00B96991" w:rsidRDefault="00B96991" w:rsidP="008C1EC4">
      <w:pPr>
        <w:jc w:val="both"/>
      </w:pPr>
      <w:r>
        <w:t xml:space="preserve"> Josephson eklemini temsil eden dalga fonksiyonları matematiksel bir uzay oluştur</w:t>
      </w:r>
      <w:r w:rsidR="008C1EC4">
        <w:t>maktadır.  Bu matematiksel uzayı</w:t>
      </w:r>
      <w:r w:rsidR="00730C30">
        <w:t>,</w:t>
      </w:r>
      <w:r w:rsidR="008C1EC4">
        <w:t xml:space="preserve"> </w:t>
      </w:r>
      <w:commentRangeStart w:id="233"/>
      <w:r w:rsidR="008C1EC4">
        <w:t>bra ket notasyonu</w:t>
      </w:r>
      <w:commentRangeEnd w:id="233"/>
      <w:r w:rsidR="008C1EC4">
        <w:rPr>
          <w:rStyle w:val="CommentReference"/>
        </w:rPr>
        <w:commentReference w:id="233"/>
      </w:r>
      <w:r w:rsidR="008C1EC4">
        <w:t xml:space="preserve"> ile aşağıdaki gibi gösterebiliriz:</w:t>
      </w:r>
    </w:p>
    <w:p w14:paraId="114A071C" w14:textId="77777777" w:rsidR="008C1EC4" w:rsidRDefault="008C1EC4" w:rsidP="00E96C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34" w:author="Sasan Razmkhah" w:date="2021-08-29T20:23:00Z">
          <w:tblPr>
            <w:tblStyle w:val="TableGrid"/>
            <w:tblW w:w="0" w:type="auto"/>
            <w:tblLook w:val="04A0" w:firstRow="1" w:lastRow="0" w:firstColumn="1" w:lastColumn="0" w:noHBand="0" w:noVBand="1"/>
          </w:tblPr>
        </w:tblPrChange>
      </w:tblPr>
      <w:tblGrid>
        <w:gridCol w:w="4531"/>
        <w:gridCol w:w="4531"/>
        <w:tblGridChange w:id="235">
          <w:tblGrid>
            <w:gridCol w:w="4531"/>
            <w:gridCol w:w="4531"/>
          </w:tblGrid>
        </w:tblGridChange>
      </w:tblGrid>
      <w:tr w:rsidR="00B96991" w14:paraId="2EA700A0" w14:textId="77777777" w:rsidTr="00B96991">
        <w:trPr>
          <w:trHeight w:val="651"/>
          <w:ins w:id="236" w:author="Sasan Razmkhah" w:date="2021-08-29T20:22:00Z"/>
        </w:trPr>
        <w:tc>
          <w:tcPr>
            <w:tcW w:w="4531" w:type="dxa"/>
            <w:shd w:val="clear" w:color="auto" w:fill="auto"/>
            <w:vAlign w:val="center"/>
            <w:tcPrChange w:id="237" w:author="Sasan Razmkhah" w:date="2021-08-29T20:23:00Z">
              <w:tcPr>
                <w:tcW w:w="4531" w:type="dxa"/>
              </w:tcPr>
            </w:tcPrChange>
          </w:tcPr>
          <w:p w14:paraId="5A037403" w14:textId="3BE4E45D" w:rsidR="00B96991" w:rsidRPr="008C1EC4" w:rsidRDefault="00B96991" w:rsidP="008C1EC4">
            <w:pPr>
              <w:keepNext/>
              <w:rPr>
                <w:ins w:id="238" w:author="Sasan Razmkhah" w:date="2021-08-29T20:22:00Z"/>
                <w:rFonts w:eastAsiaTheme="minorEastAsia"/>
              </w:rPr>
            </w:pPr>
            <m:oMathPara>
              <m:oMath>
                <m:r>
                  <w:rPr>
                    <w:rFonts w:ascii="Cambria Math" w:hAnsi="Cambria Math"/>
                  </w:rPr>
                  <m:t>|ψ&gt; =</m:t>
                </m:r>
                <m:sSub>
                  <m:sSubPr>
                    <m:ctrlPr>
                      <w:rPr>
                        <w:rFonts w:ascii="Cambria Math" w:hAnsi="Cambria Math"/>
                        <w:i/>
                      </w:rPr>
                    </m:ctrlPr>
                  </m:sSubPr>
                  <m:e>
                    <m:r>
                      <w:rPr>
                        <w:rFonts w:ascii="Cambria Math" w:hAnsi="Cambria Math"/>
                      </w:rPr>
                      <m:t>ψ</m:t>
                    </m:r>
                  </m:e>
                  <m:sub>
                    <m:r>
                      <w:rPr>
                        <w:rFonts w:ascii="Cambria Math" w:hAnsi="Cambria Math"/>
                      </w:rPr>
                      <m:t>R</m:t>
                    </m:r>
                  </m:sub>
                </m:sSub>
                <m:r>
                  <w:rPr>
                    <w:rFonts w:ascii="Cambria Math" w:hAnsi="Cambria Math"/>
                  </w:rPr>
                  <m:t>|R&gt;+</m:t>
                </m:r>
                <m:sSub>
                  <m:sSubPr>
                    <m:ctrlPr>
                      <w:rPr>
                        <w:rFonts w:ascii="Cambria Math" w:hAnsi="Cambria Math"/>
                        <w:i/>
                      </w:rPr>
                    </m:ctrlPr>
                  </m:sSubPr>
                  <m:e>
                    <m:r>
                      <w:rPr>
                        <w:rFonts w:ascii="Cambria Math" w:hAnsi="Cambria Math"/>
                      </w:rPr>
                      <m:t>ψ</m:t>
                    </m:r>
                  </m:e>
                  <m:sub>
                    <m:r>
                      <w:rPr>
                        <w:rFonts w:ascii="Cambria Math" w:hAnsi="Cambria Math"/>
                      </w:rPr>
                      <m:t>L</m:t>
                    </m:r>
                  </m:sub>
                </m:sSub>
                <m:r>
                  <w:rPr>
                    <w:rFonts w:ascii="Cambria Math" w:hAnsi="Cambria Math"/>
                  </w:rPr>
                  <m:t>|L&gt;</m:t>
                </m:r>
              </m:oMath>
            </m:oMathPara>
          </w:p>
        </w:tc>
        <w:tc>
          <w:tcPr>
            <w:tcW w:w="4531" w:type="dxa"/>
            <w:shd w:val="clear" w:color="auto" w:fill="auto"/>
            <w:vAlign w:val="center"/>
            <w:tcPrChange w:id="239" w:author="Sasan Razmkhah" w:date="2021-08-29T20:23:00Z">
              <w:tcPr>
                <w:tcW w:w="4531" w:type="dxa"/>
              </w:tcPr>
            </w:tcPrChange>
          </w:tcPr>
          <w:p w14:paraId="51867799" w14:textId="1F41CA6E" w:rsidR="00B96991" w:rsidRDefault="00B96991">
            <w:pPr>
              <w:jc w:val="center"/>
              <w:rPr>
                <w:ins w:id="240" w:author="Sasan Razmkhah" w:date="2021-08-29T20:22:00Z"/>
              </w:rPr>
              <w:pPrChange w:id="241" w:author="Sasan Razmkhah" w:date="2021-08-29T20:23:00Z">
                <w:pPr/>
              </w:pPrChange>
            </w:pPr>
            <w:ins w:id="242" w:author="Sasan Razmkhah" w:date="2021-08-29T20:22:00Z">
              <w:r>
                <w:t>(</w:t>
              </w:r>
            </w:ins>
            <w:r>
              <w:t>2</w:t>
            </w:r>
            <w:r w:rsidR="004F0D37">
              <w:t>9</w:t>
            </w:r>
            <w:ins w:id="243" w:author="Sasan Razmkhah" w:date="2021-08-29T20:22:00Z">
              <w:r>
                <w:t>)</w:t>
              </w:r>
            </w:ins>
          </w:p>
        </w:tc>
      </w:tr>
    </w:tbl>
    <w:p w14:paraId="0149B6EF" w14:textId="7B2FBF39" w:rsidR="00B96991" w:rsidRDefault="008C1EC4" w:rsidP="008C1EC4">
      <w:pPr>
        <w:jc w:val="both"/>
      </w:pPr>
      <w:r>
        <w:t xml:space="preserve"> Yukarıdaki eşitliğe göre dalga fonksiyonu ile ifade edilen Cooper çifti, sol veya sağ durumunda bulunabilir. Sistemin toplam </w:t>
      </w:r>
      <w:r w:rsidR="004F0D37">
        <w:t>enerjisini (</w:t>
      </w:r>
      <w:r>
        <w:t>Hamiltonian), zamana bağlı Schrodinger denklemini kullanarak ifade edebiliriz: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4" w:author="Sasan Razmkhah" w:date="2021-08-29T20:23:00Z">
          <w:tblPr>
            <w:tblStyle w:val="TableGrid"/>
            <w:tblW w:w="0" w:type="auto"/>
            <w:tblLook w:val="04A0" w:firstRow="1" w:lastRow="0" w:firstColumn="1" w:lastColumn="0" w:noHBand="0" w:noVBand="1"/>
          </w:tblPr>
        </w:tblPrChange>
      </w:tblPr>
      <w:tblGrid>
        <w:gridCol w:w="4531"/>
        <w:gridCol w:w="4531"/>
        <w:tblGridChange w:id="245">
          <w:tblGrid>
            <w:gridCol w:w="4531"/>
            <w:gridCol w:w="4531"/>
          </w:tblGrid>
        </w:tblGridChange>
      </w:tblGrid>
      <w:tr w:rsidR="008C1EC4" w14:paraId="05C6A561" w14:textId="77777777" w:rsidTr="00042EDC">
        <w:trPr>
          <w:trHeight w:val="651"/>
          <w:ins w:id="246" w:author="Sasan Razmkhah" w:date="2021-08-29T20:22:00Z"/>
        </w:trPr>
        <w:tc>
          <w:tcPr>
            <w:tcW w:w="4531" w:type="dxa"/>
            <w:shd w:val="clear" w:color="auto" w:fill="auto"/>
            <w:vAlign w:val="center"/>
            <w:tcPrChange w:id="247" w:author="Sasan Razmkhah" w:date="2021-08-29T20:23:00Z">
              <w:tcPr>
                <w:tcW w:w="4531" w:type="dxa"/>
              </w:tcPr>
            </w:tcPrChange>
          </w:tcPr>
          <w:p w14:paraId="393B7588" w14:textId="637A8A17" w:rsidR="008C1EC4" w:rsidRPr="008C1EC4" w:rsidRDefault="008C1EC4" w:rsidP="008C1EC4">
            <w:pPr>
              <w:keepNext/>
              <w:rPr>
                <w:ins w:id="248"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∂|ψ&gt;</m:t>
                    </m:r>
                  </m:num>
                  <m:den>
                    <m:r>
                      <w:rPr>
                        <w:rFonts w:ascii="Cambria Math" w:hAnsi="Cambria Math"/>
                      </w:rPr>
                      <m:t>∂t</m:t>
                    </m:r>
                  </m:den>
                </m:f>
                <m:r>
                  <w:rPr>
                    <w:rFonts w:ascii="Cambria Math" w:hAnsi="Cambria Math"/>
                  </w:rPr>
                  <m:t xml:space="preserve"> =</m:t>
                </m:r>
                <m:acc>
                  <m:accPr>
                    <m:ctrlPr>
                      <w:rPr>
                        <w:rFonts w:ascii="Cambria Math" w:hAnsi="Cambria Math"/>
                        <w:i/>
                      </w:rPr>
                    </m:ctrlPr>
                  </m:accPr>
                  <m:e>
                    <m:r>
                      <m:rPr>
                        <m:scr m:val="script"/>
                      </m:rPr>
                      <w:rPr>
                        <w:rFonts w:ascii="Cambria Math" w:hAnsi="Cambria Math"/>
                      </w:rPr>
                      <m:t>H</m:t>
                    </m:r>
                  </m:e>
                </m:acc>
                <m:r>
                  <w:rPr>
                    <w:rFonts w:ascii="Cambria Math" w:hAnsi="Cambria Math"/>
                  </w:rPr>
                  <m:t>|ψ&gt;</m:t>
                </m:r>
              </m:oMath>
            </m:oMathPara>
          </w:p>
        </w:tc>
        <w:tc>
          <w:tcPr>
            <w:tcW w:w="4531" w:type="dxa"/>
            <w:shd w:val="clear" w:color="auto" w:fill="auto"/>
            <w:vAlign w:val="center"/>
            <w:tcPrChange w:id="249" w:author="Sasan Razmkhah" w:date="2021-08-29T20:23:00Z">
              <w:tcPr>
                <w:tcW w:w="4531" w:type="dxa"/>
              </w:tcPr>
            </w:tcPrChange>
          </w:tcPr>
          <w:p w14:paraId="3918C191" w14:textId="6EAC2008" w:rsidR="008C1EC4" w:rsidRDefault="008C1EC4">
            <w:pPr>
              <w:jc w:val="center"/>
              <w:rPr>
                <w:ins w:id="250" w:author="Sasan Razmkhah" w:date="2021-08-29T20:22:00Z"/>
              </w:rPr>
              <w:pPrChange w:id="251" w:author="Sasan Razmkhah" w:date="2021-08-29T20:23:00Z">
                <w:pPr/>
              </w:pPrChange>
            </w:pPr>
            <w:ins w:id="252" w:author="Sasan Razmkhah" w:date="2021-08-29T20:22:00Z">
              <w:r>
                <w:t>(</w:t>
              </w:r>
            </w:ins>
            <w:r w:rsidR="004F0D37">
              <w:t>30</w:t>
            </w:r>
            <w:ins w:id="253" w:author="Sasan Razmkhah" w:date="2021-08-29T20:22:00Z">
              <w:r>
                <w:t>)</w:t>
              </w:r>
            </w:ins>
          </w:p>
        </w:tc>
      </w:tr>
    </w:tbl>
    <w:p w14:paraId="1EE32B7E" w14:textId="77777777" w:rsidR="008C1EC4" w:rsidRDefault="008C1EC4" w:rsidP="001A62CC">
      <w:pPr>
        <w:jc w:val="both"/>
      </w:pPr>
    </w:p>
    <w:p w14:paraId="73059336" w14:textId="5FCF7172" w:rsidR="008C1EC4" w:rsidRDefault="008C1EC4" w:rsidP="001A62CC">
      <w:pPr>
        <w:jc w:val="both"/>
      </w:pPr>
      <w:r>
        <w:t xml:space="preserve"> Yukarıdaki ifadenin sağ tarafı </w:t>
      </w:r>
      <w:commentRangeStart w:id="254"/>
      <w:r w:rsidR="00995645">
        <w:t>Hamiltonian</w:t>
      </w:r>
      <w:commentRangeEnd w:id="254"/>
      <w:r w:rsidR="006E1147">
        <w:rPr>
          <w:rStyle w:val="CommentReference"/>
        </w:rPr>
        <w:commentReference w:id="254"/>
      </w:r>
      <w:r w:rsidR="00995645">
        <w:t xml:space="preserve">(Enerji) operatörünü içermektedir. </w:t>
      </w:r>
      <w:r w:rsidR="006E1147">
        <w:t xml:space="preserve">Josephson eklemi göz önüne bulundurulduğunda iki adet süperiletken bölge ve bir adet süperiletken durumda bulunmayan bölge söz konusudur. Hamiltonian sistemin toplam enerjisini ifade ettiği için, Hamiltonian operatörünün tüm sistemi temsil edebilmesi gerekmektedir.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5" w:author="Sasan Razmkhah" w:date="2021-08-29T20:23:00Z">
          <w:tblPr>
            <w:tblStyle w:val="TableGrid"/>
            <w:tblW w:w="0" w:type="auto"/>
            <w:tblLook w:val="04A0" w:firstRow="1" w:lastRow="0" w:firstColumn="1" w:lastColumn="0" w:noHBand="0" w:noVBand="1"/>
          </w:tblPr>
        </w:tblPrChange>
      </w:tblPr>
      <w:tblGrid>
        <w:gridCol w:w="4531"/>
        <w:gridCol w:w="4531"/>
        <w:tblGridChange w:id="256">
          <w:tblGrid>
            <w:gridCol w:w="4531"/>
            <w:gridCol w:w="4531"/>
          </w:tblGrid>
        </w:tblGridChange>
      </w:tblGrid>
      <w:tr w:rsidR="00995645" w14:paraId="5F247D55" w14:textId="77777777" w:rsidTr="00042EDC">
        <w:trPr>
          <w:trHeight w:val="651"/>
          <w:ins w:id="257" w:author="Sasan Razmkhah" w:date="2021-08-29T20:22:00Z"/>
        </w:trPr>
        <w:tc>
          <w:tcPr>
            <w:tcW w:w="4531" w:type="dxa"/>
            <w:shd w:val="clear" w:color="auto" w:fill="auto"/>
            <w:vAlign w:val="center"/>
            <w:tcPrChange w:id="258" w:author="Sasan Razmkhah" w:date="2021-08-29T20:23:00Z">
              <w:tcPr>
                <w:tcW w:w="4531" w:type="dxa"/>
              </w:tcPr>
            </w:tcPrChange>
          </w:tcPr>
          <w:p w14:paraId="189C9357" w14:textId="34E19679" w:rsidR="00995645" w:rsidRPr="008C1EC4" w:rsidRDefault="00947DBA" w:rsidP="006E1147">
            <w:pPr>
              <w:keepNext/>
              <w:rPr>
                <w:ins w:id="259" w:author="Sasan Razmkhah" w:date="2021-08-29T20:22:00Z"/>
                <w:rFonts w:eastAsiaTheme="minorEastAsia"/>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oMath>
            </m:oMathPara>
          </w:p>
        </w:tc>
        <w:tc>
          <w:tcPr>
            <w:tcW w:w="4531" w:type="dxa"/>
            <w:shd w:val="clear" w:color="auto" w:fill="auto"/>
            <w:vAlign w:val="center"/>
            <w:tcPrChange w:id="260" w:author="Sasan Razmkhah" w:date="2021-08-29T20:23:00Z">
              <w:tcPr>
                <w:tcW w:w="4531" w:type="dxa"/>
              </w:tcPr>
            </w:tcPrChange>
          </w:tcPr>
          <w:p w14:paraId="49CD2C2C" w14:textId="12F51807" w:rsidR="00995645" w:rsidRDefault="00995645">
            <w:pPr>
              <w:jc w:val="center"/>
              <w:rPr>
                <w:ins w:id="261" w:author="Sasan Razmkhah" w:date="2021-08-29T20:22:00Z"/>
              </w:rPr>
              <w:pPrChange w:id="262" w:author="Sasan Razmkhah" w:date="2021-08-29T20:23:00Z">
                <w:pPr/>
              </w:pPrChange>
            </w:pPr>
            <w:ins w:id="263" w:author="Sasan Razmkhah" w:date="2021-08-29T20:22:00Z">
              <w:r>
                <w:t>(</w:t>
              </w:r>
            </w:ins>
            <w:r w:rsidR="004F0D37">
              <w:t>31</w:t>
            </w:r>
            <w:ins w:id="264" w:author="Sasan Razmkhah" w:date="2021-08-29T20:22:00Z">
              <w:r>
                <w:t>)</w:t>
              </w:r>
            </w:ins>
          </w:p>
        </w:tc>
      </w:tr>
    </w:tbl>
    <w:p w14:paraId="2D20B76F" w14:textId="77777777" w:rsidR="006E1147" w:rsidRDefault="006E1147" w:rsidP="001A62CC">
      <w:pPr>
        <w:jc w:val="both"/>
      </w:pPr>
    </w:p>
    <w:p w14:paraId="54BEBEE9" w14:textId="124065E6" w:rsidR="006E1147" w:rsidRDefault="006E1147" w:rsidP="001A62CC">
      <w:pPr>
        <w:jc w:val="both"/>
        <w:rPr>
          <w:rFonts w:eastAsiaTheme="minorEastAsia"/>
        </w:rPr>
      </w:pPr>
      <w:r>
        <w:t xml:space="preserve"> Süperiletken bölgeler için </w:t>
      </w:r>
      <w:r w:rsidR="00A364BB">
        <w:t>Hamiltonian</w:t>
      </w:r>
      <w:r>
        <w:rPr>
          <w:rFonts w:eastAsiaTheme="minorEastAsia"/>
        </w:rPr>
        <w:t xml:space="preserve"> operatörü aşağıdaki gibi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65" w:author="Sasan Razmkhah" w:date="2021-08-29T20:23:00Z">
          <w:tblPr>
            <w:tblStyle w:val="TableGrid"/>
            <w:tblW w:w="0" w:type="auto"/>
            <w:tblLook w:val="04A0" w:firstRow="1" w:lastRow="0" w:firstColumn="1" w:lastColumn="0" w:noHBand="0" w:noVBand="1"/>
          </w:tblPr>
        </w:tblPrChange>
      </w:tblPr>
      <w:tblGrid>
        <w:gridCol w:w="4531"/>
        <w:gridCol w:w="4531"/>
        <w:tblGridChange w:id="266">
          <w:tblGrid>
            <w:gridCol w:w="4531"/>
            <w:gridCol w:w="4531"/>
          </w:tblGrid>
        </w:tblGridChange>
      </w:tblGrid>
      <w:tr w:rsidR="006E1147" w14:paraId="7CBD56E4" w14:textId="77777777" w:rsidTr="00042EDC">
        <w:trPr>
          <w:trHeight w:val="651"/>
          <w:ins w:id="267" w:author="Sasan Razmkhah" w:date="2021-08-29T20:22:00Z"/>
        </w:trPr>
        <w:tc>
          <w:tcPr>
            <w:tcW w:w="4531" w:type="dxa"/>
            <w:shd w:val="clear" w:color="auto" w:fill="auto"/>
            <w:vAlign w:val="center"/>
            <w:tcPrChange w:id="268" w:author="Sasan Razmkhah" w:date="2021-08-29T20:23:00Z">
              <w:tcPr>
                <w:tcW w:w="4531" w:type="dxa"/>
              </w:tcPr>
            </w:tcPrChange>
          </w:tcPr>
          <w:p w14:paraId="4A3E819A" w14:textId="0913ED86" w:rsidR="006E1147" w:rsidRPr="008C1EC4" w:rsidRDefault="00947DBA" w:rsidP="006E1147">
            <w:pPr>
              <w:keepNext/>
              <w:rPr>
                <w:ins w:id="269"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|L&gt;&lt;L|</m:t>
                </m:r>
              </m:oMath>
            </m:oMathPara>
          </w:p>
        </w:tc>
        <w:tc>
          <w:tcPr>
            <w:tcW w:w="4531" w:type="dxa"/>
            <w:shd w:val="clear" w:color="auto" w:fill="auto"/>
            <w:vAlign w:val="center"/>
            <w:tcPrChange w:id="270" w:author="Sasan Razmkhah" w:date="2021-08-29T20:23:00Z">
              <w:tcPr>
                <w:tcW w:w="4531" w:type="dxa"/>
              </w:tcPr>
            </w:tcPrChange>
          </w:tcPr>
          <w:p w14:paraId="5AFED1A4" w14:textId="569CEDED" w:rsidR="006E1147" w:rsidRDefault="006E1147">
            <w:pPr>
              <w:jc w:val="center"/>
              <w:rPr>
                <w:ins w:id="271" w:author="Sasan Razmkhah" w:date="2021-08-29T20:22:00Z"/>
              </w:rPr>
              <w:pPrChange w:id="272" w:author="Sasan Razmkhah" w:date="2021-08-29T20:23:00Z">
                <w:pPr/>
              </w:pPrChange>
            </w:pPr>
            <w:ins w:id="273" w:author="Sasan Razmkhah" w:date="2021-08-29T20:22:00Z">
              <w:r>
                <w:t>(</w:t>
              </w:r>
            </w:ins>
            <w:r w:rsidR="004F0D37">
              <w:t>32</w:t>
            </w:r>
            <w:ins w:id="274" w:author="Sasan Razmkhah" w:date="2021-08-29T20:22:00Z">
              <w:r>
                <w:t>)</w:t>
              </w:r>
            </w:ins>
          </w:p>
        </w:tc>
      </w:tr>
    </w:tbl>
    <w:p w14:paraId="7218EDA7" w14:textId="0F84B6FC" w:rsidR="006E1147" w:rsidRDefault="00A364BB" w:rsidP="001A62CC">
      <w:pPr>
        <w:jc w:val="both"/>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75" w:author="Sasan Razmkhah" w:date="2021-08-29T20:23:00Z">
          <w:tblPr>
            <w:tblStyle w:val="TableGrid"/>
            <w:tblW w:w="0" w:type="auto"/>
            <w:tblLook w:val="04A0" w:firstRow="1" w:lastRow="0" w:firstColumn="1" w:lastColumn="0" w:noHBand="0" w:noVBand="1"/>
          </w:tblPr>
        </w:tblPrChange>
      </w:tblPr>
      <w:tblGrid>
        <w:gridCol w:w="4531"/>
        <w:gridCol w:w="4531"/>
        <w:tblGridChange w:id="276">
          <w:tblGrid>
            <w:gridCol w:w="4531"/>
            <w:gridCol w:w="4531"/>
          </w:tblGrid>
        </w:tblGridChange>
      </w:tblGrid>
      <w:tr w:rsidR="004F0D37" w14:paraId="694DC678" w14:textId="77777777" w:rsidTr="00591F3C">
        <w:trPr>
          <w:trHeight w:val="651"/>
          <w:ins w:id="277" w:author="Sasan Razmkhah" w:date="2021-08-29T20:22:00Z"/>
        </w:trPr>
        <w:tc>
          <w:tcPr>
            <w:tcW w:w="4531" w:type="dxa"/>
            <w:shd w:val="clear" w:color="auto" w:fill="auto"/>
            <w:vAlign w:val="center"/>
            <w:tcPrChange w:id="278" w:author="Sasan Razmkhah" w:date="2021-08-29T20:23:00Z">
              <w:tcPr>
                <w:tcW w:w="4531" w:type="dxa"/>
              </w:tcPr>
            </w:tcPrChange>
          </w:tcPr>
          <w:p w14:paraId="37CDC85E" w14:textId="7E0FE447" w:rsidR="004F0D37" w:rsidRPr="008C1EC4" w:rsidRDefault="00947DBA" w:rsidP="00591F3C">
            <w:pPr>
              <w:keepNext/>
              <w:rPr>
                <w:ins w:id="279"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|R&gt;&lt;R|</m:t>
                </m:r>
              </m:oMath>
            </m:oMathPara>
          </w:p>
        </w:tc>
        <w:tc>
          <w:tcPr>
            <w:tcW w:w="4531" w:type="dxa"/>
            <w:shd w:val="clear" w:color="auto" w:fill="auto"/>
            <w:vAlign w:val="center"/>
            <w:tcPrChange w:id="280" w:author="Sasan Razmkhah" w:date="2021-08-29T20:23:00Z">
              <w:tcPr>
                <w:tcW w:w="4531" w:type="dxa"/>
              </w:tcPr>
            </w:tcPrChange>
          </w:tcPr>
          <w:p w14:paraId="6C8C9C1C" w14:textId="26F31C5D" w:rsidR="004F0D37" w:rsidRDefault="004F0D37">
            <w:pPr>
              <w:jc w:val="center"/>
              <w:rPr>
                <w:ins w:id="281" w:author="Sasan Razmkhah" w:date="2021-08-29T20:22:00Z"/>
              </w:rPr>
              <w:pPrChange w:id="282" w:author="Sasan Razmkhah" w:date="2021-08-29T20:23:00Z">
                <w:pPr/>
              </w:pPrChange>
            </w:pPr>
            <w:ins w:id="283" w:author="Sasan Razmkhah" w:date="2021-08-29T20:22:00Z">
              <w:r>
                <w:t>(</w:t>
              </w:r>
            </w:ins>
            <w:r>
              <w:t>33</w:t>
            </w:r>
            <w:ins w:id="284" w:author="Sasan Razmkhah" w:date="2021-08-29T20:22:00Z">
              <w:r>
                <w:t>)</w:t>
              </w:r>
            </w:ins>
          </w:p>
        </w:tc>
      </w:tr>
    </w:tbl>
    <w:p w14:paraId="716C9086" w14:textId="77777777" w:rsidR="004F0D37" w:rsidRDefault="004F0D37" w:rsidP="001A62CC">
      <w:pPr>
        <w:jc w:val="both"/>
      </w:pPr>
    </w:p>
    <w:p w14:paraId="4E733B1D" w14:textId="0C6A90D0" w:rsidR="00A364BB" w:rsidRDefault="00A364BB" w:rsidP="001A62CC">
      <w:pPr>
        <w:jc w:val="both"/>
      </w:pPr>
      <w:r>
        <w:t xml:space="preserve"> Tünellemenin meydana geldiği süperiletken olmayan bölge için Hamiltonian operatörü, her iki süperiletkenin dalga fonksiyonu ile ilişkili olarak aşağıdaki gibi ifade edilebilir.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Pr>
          <w:rFonts w:eastAsiaTheme="minorEastAsia"/>
        </w:rPr>
        <w:t xml:space="preserve"> ve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Pr>
          <w:rFonts w:eastAsiaTheme="minorEastAsia"/>
        </w:rPr>
        <w:t xml:space="preserve"> ifadeleri her iki süperiletken için taban </w:t>
      </w:r>
      <w:r w:rsidR="004F0D37">
        <w:rPr>
          <w:rFonts w:eastAsiaTheme="minorEastAsia"/>
        </w:rPr>
        <w:t>durumdaki (</w:t>
      </w:r>
      <w:r>
        <w:rPr>
          <w:rFonts w:eastAsiaTheme="minorEastAsia"/>
        </w:rPr>
        <w:t>Sistemin sahip olabileceği en düşük seviyedeki enerji düzeyi) enerji düzeylerini ifade etmektedir.</w:t>
      </w:r>
      <w:r w:rsidR="00042EDC">
        <w:rPr>
          <w:rFonts w:eastAsiaTheme="minorEastAsia"/>
        </w:rPr>
        <w:t xml:space="preserve"> K, tünelleme bölgesinde iki durum arasındaki </w:t>
      </w:r>
      <w:commentRangeStart w:id="285"/>
      <w:r w:rsidR="00042EDC">
        <w:rPr>
          <w:rFonts w:eastAsiaTheme="minorEastAsia"/>
        </w:rPr>
        <w:t>coupling</w:t>
      </w:r>
      <w:commentRangeEnd w:id="285"/>
      <w:r w:rsidR="00C467C4">
        <w:rPr>
          <w:rStyle w:val="CommentReference"/>
        </w:rPr>
        <w:commentReference w:id="285"/>
      </w:r>
      <w:r w:rsidR="00042EDC">
        <w:rPr>
          <w:rFonts w:eastAsiaTheme="minorEastAsia"/>
        </w:rPr>
        <w:t xml:space="preserve"> genliğini ifade etmektedir.</w:t>
      </w:r>
      <w:r w:rsidR="00D01B3A">
        <w:rPr>
          <w:rFonts w:eastAsiaTheme="minorEastAsia"/>
        </w:rPr>
        <w:t xml:space="preserve"> Bu ifade tünelleme bariyeri ve geometrisi ile ilişkilidir.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6" w:author="Sasan Razmkhah" w:date="2021-08-29T20:23:00Z">
          <w:tblPr>
            <w:tblStyle w:val="TableGrid"/>
            <w:tblW w:w="0" w:type="auto"/>
            <w:tblLook w:val="04A0" w:firstRow="1" w:lastRow="0" w:firstColumn="1" w:lastColumn="0" w:noHBand="0" w:noVBand="1"/>
          </w:tblPr>
        </w:tblPrChange>
      </w:tblPr>
      <w:tblGrid>
        <w:gridCol w:w="4531"/>
        <w:gridCol w:w="4531"/>
        <w:tblGridChange w:id="287">
          <w:tblGrid>
            <w:gridCol w:w="4531"/>
            <w:gridCol w:w="4531"/>
          </w:tblGrid>
        </w:tblGridChange>
      </w:tblGrid>
      <w:tr w:rsidR="00A364BB" w14:paraId="66E29462" w14:textId="77777777" w:rsidTr="00042EDC">
        <w:trPr>
          <w:trHeight w:val="651"/>
          <w:ins w:id="288" w:author="Sasan Razmkhah" w:date="2021-08-29T20:22:00Z"/>
        </w:trPr>
        <w:tc>
          <w:tcPr>
            <w:tcW w:w="4531" w:type="dxa"/>
            <w:shd w:val="clear" w:color="auto" w:fill="auto"/>
            <w:vAlign w:val="center"/>
            <w:tcPrChange w:id="289" w:author="Sasan Razmkhah" w:date="2021-08-29T20:23:00Z">
              <w:tcPr>
                <w:tcW w:w="4531" w:type="dxa"/>
              </w:tcPr>
            </w:tcPrChange>
          </w:tcPr>
          <w:p w14:paraId="2986D717" w14:textId="44597F86" w:rsidR="00A364BB" w:rsidRPr="008C1EC4" w:rsidRDefault="00947DBA" w:rsidP="00A364BB">
            <w:pPr>
              <w:keepNext/>
              <w:rPr>
                <w:ins w:id="290" w:author="Sasan Razmkhah" w:date="2021-08-29T20:22:00Z"/>
                <w:rFonts w:eastAsiaTheme="minorEastAsia"/>
              </w:rPr>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T</m:t>
                    </m:r>
                  </m:sub>
                </m:sSub>
                <m:r>
                  <w:rPr>
                    <w:rFonts w:ascii="Cambria Math" w:hAnsi="Cambria Math"/>
                  </w:rPr>
                  <m:t xml:space="preserve"> =K</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L&gt;&lt;R</m:t>
                        </m:r>
                      </m:e>
                    </m:d>
                    <m:r>
                      <w:rPr>
                        <w:rFonts w:ascii="Cambria Math" w:hAnsi="Cambria Math"/>
                      </w:rPr>
                      <m:t>+</m:t>
                    </m:r>
                    <m:d>
                      <m:dPr>
                        <m:begChr m:val="|"/>
                        <m:endChr m:val="|"/>
                        <m:ctrlPr>
                          <w:rPr>
                            <w:rFonts w:ascii="Cambria Math" w:hAnsi="Cambria Math"/>
                            <w:i/>
                          </w:rPr>
                        </m:ctrlPr>
                      </m:dPr>
                      <m:e>
                        <m:r>
                          <w:rPr>
                            <w:rFonts w:ascii="Cambria Math" w:hAnsi="Cambria Math"/>
                          </w:rPr>
                          <m:t>R&gt;&lt;L</m:t>
                        </m:r>
                      </m:e>
                    </m:d>
                  </m:e>
                </m:d>
              </m:oMath>
            </m:oMathPara>
          </w:p>
        </w:tc>
        <w:tc>
          <w:tcPr>
            <w:tcW w:w="4531" w:type="dxa"/>
            <w:shd w:val="clear" w:color="auto" w:fill="auto"/>
            <w:vAlign w:val="center"/>
            <w:tcPrChange w:id="291" w:author="Sasan Razmkhah" w:date="2021-08-29T20:23:00Z">
              <w:tcPr>
                <w:tcW w:w="4531" w:type="dxa"/>
              </w:tcPr>
            </w:tcPrChange>
          </w:tcPr>
          <w:p w14:paraId="34F645DA" w14:textId="4801E2E3" w:rsidR="00A364BB" w:rsidRDefault="00A364BB">
            <w:pPr>
              <w:jc w:val="center"/>
              <w:rPr>
                <w:ins w:id="292" w:author="Sasan Razmkhah" w:date="2021-08-29T20:22:00Z"/>
              </w:rPr>
              <w:pPrChange w:id="293" w:author="Sasan Razmkhah" w:date="2021-08-29T20:23:00Z">
                <w:pPr/>
              </w:pPrChange>
            </w:pPr>
            <w:ins w:id="294" w:author="Sasan Razmkhah" w:date="2021-08-29T20:22:00Z">
              <w:r>
                <w:t>(</w:t>
              </w:r>
            </w:ins>
            <w:r w:rsidR="004F0D37">
              <w:t>34</w:t>
            </w:r>
            <w:ins w:id="295" w:author="Sasan Razmkhah" w:date="2021-08-29T20:22:00Z">
              <w:r>
                <w:t>)</w:t>
              </w:r>
            </w:ins>
          </w:p>
        </w:tc>
      </w:tr>
    </w:tbl>
    <w:p w14:paraId="547B33D0" w14:textId="35257D8A" w:rsidR="00A364BB" w:rsidRDefault="00A364BB" w:rsidP="001A62CC">
      <w:pPr>
        <w:jc w:val="both"/>
      </w:pPr>
    </w:p>
    <w:p w14:paraId="0DFF0F55" w14:textId="43467DAB" w:rsidR="0070105B" w:rsidRDefault="0070105B" w:rsidP="001A62CC">
      <w:pPr>
        <w:jc w:val="both"/>
      </w:pPr>
      <w:r>
        <w:t xml:space="preserve"> </w:t>
      </w:r>
      <w:r w:rsidR="00394C04">
        <w:t>Josephson eklemi</w:t>
      </w:r>
      <w:r>
        <w:t xml:space="preserve"> için Schrodinger denklemini</w:t>
      </w:r>
      <w:r w:rsidR="00394C04">
        <w:t xml:space="preserve"> uyguladığımızda aşağıdaki gibi iki farklı eşitlik ortaya </w:t>
      </w:r>
      <w:commentRangeStart w:id="296"/>
      <w:r w:rsidR="00394C04">
        <w:t>çıkacaktır</w:t>
      </w:r>
      <w:r>
        <w:t>:</w:t>
      </w:r>
      <w:commentRangeEnd w:id="296"/>
      <w:r w:rsidR="00394C04">
        <w:rPr>
          <w:rStyle w:val="CommentReference"/>
        </w:rPr>
        <w:commentReference w:id="29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7" w:author="Sasan Razmkhah" w:date="2021-08-29T20:23:00Z">
          <w:tblPr>
            <w:tblStyle w:val="TableGrid"/>
            <w:tblW w:w="0" w:type="auto"/>
            <w:tblLook w:val="04A0" w:firstRow="1" w:lastRow="0" w:firstColumn="1" w:lastColumn="0" w:noHBand="0" w:noVBand="1"/>
          </w:tblPr>
        </w:tblPrChange>
      </w:tblPr>
      <w:tblGrid>
        <w:gridCol w:w="4531"/>
        <w:gridCol w:w="4531"/>
        <w:tblGridChange w:id="298">
          <w:tblGrid>
            <w:gridCol w:w="4531"/>
            <w:gridCol w:w="4531"/>
          </w:tblGrid>
        </w:tblGridChange>
      </w:tblGrid>
      <w:tr w:rsidR="0070105B" w14:paraId="2E2D60B1" w14:textId="77777777" w:rsidTr="00591F3C">
        <w:trPr>
          <w:trHeight w:val="651"/>
          <w:ins w:id="299" w:author="Sasan Razmkhah" w:date="2021-08-29T20:22:00Z"/>
        </w:trPr>
        <w:tc>
          <w:tcPr>
            <w:tcW w:w="4531" w:type="dxa"/>
            <w:shd w:val="clear" w:color="auto" w:fill="auto"/>
            <w:vAlign w:val="center"/>
            <w:tcPrChange w:id="300" w:author="Sasan Razmkhah" w:date="2021-08-29T20:23:00Z">
              <w:tcPr>
                <w:tcW w:w="4531" w:type="dxa"/>
              </w:tcPr>
            </w:tcPrChange>
          </w:tcPr>
          <w:p w14:paraId="05ED016F" w14:textId="51AE0E58" w:rsidR="0070105B" w:rsidRPr="008C1EC4" w:rsidRDefault="00394C04" w:rsidP="0070105B">
            <w:pPr>
              <w:keepNext/>
              <w:rPr>
                <w:ins w:id="301"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02" w:author="Sasan Razmkhah" w:date="2021-08-29T20:23:00Z">
              <w:tcPr>
                <w:tcW w:w="4531" w:type="dxa"/>
              </w:tcPr>
            </w:tcPrChange>
          </w:tcPr>
          <w:p w14:paraId="705CAB87" w14:textId="6378005E" w:rsidR="0070105B" w:rsidRDefault="0070105B">
            <w:pPr>
              <w:jc w:val="center"/>
              <w:rPr>
                <w:ins w:id="303" w:author="Sasan Razmkhah" w:date="2021-08-29T20:22:00Z"/>
              </w:rPr>
              <w:pPrChange w:id="304" w:author="Sasan Razmkhah" w:date="2021-08-29T20:23:00Z">
                <w:pPr/>
              </w:pPrChange>
            </w:pPr>
            <w:ins w:id="305" w:author="Sasan Razmkhah" w:date="2021-08-29T20:22:00Z">
              <w:r>
                <w:t>(</w:t>
              </w:r>
            </w:ins>
            <w:r w:rsidR="004F0D37">
              <w:t>35</w:t>
            </w:r>
            <w:ins w:id="306" w:author="Sasan Razmkhah" w:date="2021-08-29T20:22:00Z">
              <w:r>
                <w:t>)</w:t>
              </w:r>
            </w:ins>
          </w:p>
        </w:tc>
      </w:tr>
    </w:tbl>
    <w:p w14:paraId="6BD5631F" w14:textId="2FB682C2" w:rsidR="0070105B" w:rsidRDefault="0070105B"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07" w:author="Sasan Razmkhah" w:date="2021-08-29T20:23:00Z">
          <w:tblPr>
            <w:tblStyle w:val="TableGrid"/>
            <w:tblW w:w="0" w:type="auto"/>
            <w:tblLook w:val="04A0" w:firstRow="1" w:lastRow="0" w:firstColumn="1" w:lastColumn="0" w:noHBand="0" w:noVBand="1"/>
          </w:tblPr>
        </w:tblPrChange>
      </w:tblPr>
      <w:tblGrid>
        <w:gridCol w:w="4531"/>
        <w:gridCol w:w="4531"/>
        <w:tblGridChange w:id="308">
          <w:tblGrid>
            <w:gridCol w:w="4531"/>
            <w:gridCol w:w="4531"/>
          </w:tblGrid>
        </w:tblGridChange>
      </w:tblGrid>
      <w:tr w:rsidR="004F0D37" w14:paraId="3B39FE66" w14:textId="77777777" w:rsidTr="00591F3C">
        <w:trPr>
          <w:trHeight w:val="651"/>
          <w:ins w:id="309" w:author="Sasan Razmkhah" w:date="2021-08-29T20:22:00Z"/>
        </w:trPr>
        <w:tc>
          <w:tcPr>
            <w:tcW w:w="4531" w:type="dxa"/>
            <w:shd w:val="clear" w:color="auto" w:fill="auto"/>
            <w:vAlign w:val="center"/>
            <w:tcPrChange w:id="310" w:author="Sasan Razmkhah" w:date="2021-08-29T20:23:00Z">
              <w:tcPr>
                <w:tcW w:w="4531" w:type="dxa"/>
              </w:tcPr>
            </w:tcPrChange>
          </w:tcPr>
          <w:p w14:paraId="22369025" w14:textId="12DBCEAB" w:rsidR="004F0D37" w:rsidRPr="008C1EC4" w:rsidRDefault="004F0D37" w:rsidP="00591F3C">
            <w:pPr>
              <w:keepNext/>
              <w:rPr>
                <w:ins w:id="311"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12" w:author="Sasan Razmkhah" w:date="2021-08-29T20:23:00Z">
              <w:tcPr>
                <w:tcW w:w="4531" w:type="dxa"/>
              </w:tcPr>
            </w:tcPrChange>
          </w:tcPr>
          <w:p w14:paraId="22448F4B" w14:textId="71AF51B2" w:rsidR="004F0D37" w:rsidRDefault="004F0D37">
            <w:pPr>
              <w:jc w:val="center"/>
              <w:rPr>
                <w:ins w:id="313" w:author="Sasan Razmkhah" w:date="2021-08-29T20:22:00Z"/>
              </w:rPr>
              <w:pPrChange w:id="314" w:author="Sasan Razmkhah" w:date="2021-08-29T20:23:00Z">
                <w:pPr/>
              </w:pPrChange>
            </w:pPr>
            <w:ins w:id="315" w:author="Sasan Razmkhah" w:date="2021-08-29T20:22:00Z">
              <w:r>
                <w:t>(</w:t>
              </w:r>
            </w:ins>
            <w:r>
              <w:t>36</w:t>
            </w:r>
            <w:ins w:id="316" w:author="Sasan Razmkhah" w:date="2021-08-29T20:22:00Z">
              <w:r>
                <w:t>)</w:t>
              </w:r>
            </w:ins>
          </w:p>
        </w:tc>
      </w:tr>
    </w:tbl>
    <w:p w14:paraId="07C32532" w14:textId="1C6775D1" w:rsidR="004F0D37" w:rsidRDefault="004F0D37" w:rsidP="001A62CC">
      <w:pPr>
        <w:jc w:val="both"/>
      </w:pPr>
    </w:p>
    <w:p w14:paraId="481FA1D3" w14:textId="69E06203" w:rsidR="00C470DD" w:rsidRDefault="00C470DD" w:rsidP="001A62CC">
      <w:pPr>
        <w:jc w:val="both"/>
        <w:rPr>
          <w:rFonts w:eastAsiaTheme="minorEastAsia"/>
        </w:rPr>
      </w:pPr>
      <w:r>
        <w:t xml:space="preserve"> Josephson eklemi boyunca V DC potansiyel farkı meydana geldiğini düşünelim, bu durumda </w:t>
      </w:r>
      <m:oMath>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=2eV</m:t>
        </m:r>
      </m:oMath>
      <w:r>
        <w:rPr>
          <w:rFonts w:eastAsiaTheme="minorEastAsia"/>
        </w:rPr>
        <w:t xml:space="preserve"> olacaktır. Sol ve sağ süperiletken arası potansiyel farkın </w:t>
      </w:r>
      <m:oMath>
        <m:r>
          <w:rPr>
            <w:rFonts w:ascii="Cambria Math" w:hAnsi="Cambria Math"/>
          </w:rPr>
          <m:t>2eV</m:t>
        </m:r>
      </m:oMath>
      <w:r>
        <w:rPr>
          <w:rFonts w:eastAsiaTheme="minorEastAsia"/>
        </w:rPr>
        <w:t xml:space="preserve"> olmasının sebebi, süperiletken için baskın taşıyıcı yük olan Cooper çiftlerinin iki adet elektrondan oluşmuş olmasıdır. Problemi ele alırken süperiletkende meydana gelen süperiletken akımın sadece Cooper çiftlerinden meydana geldiğini varsaydığımızı unutmamamız gerekmektedir. Bu durumda eşitlik 35 ve 36’yı aşağıdaki gibi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7" w:author="Sasan Razmkhah" w:date="2021-08-29T20:23:00Z">
          <w:tblPr>
            <w:tblStyle w:val="TableGrid"/>
            <w:tblW w:w="0" w:type="auto"/>
            <w:tblLook w:val="04A0" w:firstRow="1" w:lastRow="0" w:firstColumn="1" w:lastColumn="0" w:noHBand="0" w:noVBand="1"/>
          </w:tblPr>
        </w:tblPrChange>
      </w:tblPr>
      <w:tblGrid>
        <w:gridCol w:w="4531"/>
        <w:gridCol w:w="4531"/>
        <w:tblGridChange w:id="318">
          <w:tblGrid>
            <w:gridCol w:w="4531"/>
            <w:gridCol w:w="4531"/>
          </w:tblGrid>
        </w:tblGridChange>
      </w:tblGrid>
      <w:tr w:rsidR="00C470DD" w14:paraId="58D89607" w14:textId="77777777" w:rsidTr="00591F3C">
        <w:trPr>
          <w:trHeight w:val="651"/>
          <w:ins w:id="319" w:author="Sasan Razmkhah" w:date="2021-08-29T20:22:00Z"/>
        </w:trPr>
        <w:tc>
          <w:tcPr>
            <w:tcW w:w="4531" w:type="dxa"/>
            <w:shd w:val="clear" w:color="auto" w:fill="auto"/>
            <w:vAlign w:val="center"/>
            <w:tcPrChange w:id="320" w:author="Sasan Razmkhah" w:date="2021-08-29T20:23:00Z">
              <w:tcPr>
                <w:tcW w:w="4531" w:type="dxa"/>
              </w:tcPr>
            </w:tcPrChange>
          </w:tcPr>
          <w:p w14:paraId="53CD9C5A" w14:textId="0A3BF024" w:rsidR="00C470DD" w:rsidRPr="008C1EC4" w:rsidRDefault="00C470DD" w:rsidP="00591F3C">
            <w:pPr>
              <w:keepNext/>
              <w:rPr>
                <w:ins w:id="321"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R</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R</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L</m:t>
                    </m:r>
                  </m:sub>
                </m:sSub>
              </m:oMath>
            </m:oMathPara>
          </w:p>
        </w:tc>
        <w:tc>
          <w:tcPr>
            <w:tcW w:w="4531" w:type="dxa"/>
            <w:shd w:val="clear" w:color="auto" w:fill="auto"/>
            <w:vAlign w:val="center"/>
            <w:tcPrChange w:id="322" w:author="Sasan Razmkhah" w:date="2021-08-29T20:23:00Z">
              <w:tcPr>
                <w:tcW w:w="4531" w:type="dxa"/>
              </w:tcPr>
            </w:tcPrChange>
          </w:tcPr>
          <w:p w14:paraId="11F4010A" w14:textId="01B0A599" w:rsidR="00C470DD" w:rsidRDefault="00C470DD">
            <w:pPr>
              <w:jc w:val="center"/>
              <w:rPr>
                <w:ins w:id="323" w:author="Sasan Razmkhah" w:date="2021-08-29T20:22:00Z"/>
              </w:rPr>
              <w:pPrChange w:id="324" w:author="Sasan Razmkhah" w:date="2021-08-29T20:23:00Z">
                <w:pPr/>
              </w:pPrChange>
            </w:pPr>
            <w:ins w:id="325" w:author="Sasan Razmkhah" w:date="2021-08-29T20:22:00Z">
              <w:r>
                <w:t>(</w:t>
              </w:r>
            </w:ins>
            <w:r>
              <w:t>37</w:t>
            </w:r>
            <w:ins w:id="326" w:author="Sasan Razmkhah" w:date="2021-08-29T20:22:00Z">
              <w:r>
                <w:t>)</w:t>
              </w:r>
            </w:ins>
          </w:p>
        </w:tc>
      </w:tr>
    </w:tbl>
    <w:p w14:paraId="080069A1" w14:textId="77777777" w:rsidR="00C470DD" w:rsidRDefault="00C470DD" w:rsidP="00C470DD">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27" w:author="Sasan Razmkhah" w:date="2021-08-29T20:23:00Z">
          <w:tblPr>
            <w:tblStyle w:val="TableGrid"/>
            <w:tblW w:w="0" w:type="auto"/>
            <w:tblLook w:val="04A0" w:firstRow="1" w:lastRow="0" w:firstColumn="1" w:lastColumn="0" w:noHBand="0" w:noVBand="1"/>
          </w:tblPr>
        </w:tblPrChange>
      </w:tblPr>
      <w:tblGrid>
        <w:gridCol w:w="4531"/>
        <w:gridCol w:w="4531"/>
        <w:tblGridChange w:id="328">
          <w:tblGrid>
            <w:gridCol w:w="4531"/>
            <w:gridCol w:w="4531"/>
          </w:tblGrid>
        </w:tblGridChange>
      </w:tblGrid>
      <w:tr w:rsidR="00C470DD" w14:paraId="083FAFB6" w14:textId="77777777" w:rsidTr="00591F3C">
        <w:trPr>
          <w:trHeight w:val="651"/>
          <w:ins w:id="329" w:author="Sasan Razmkhah" w:date="2021-08-29T20:22:00Z"/>
        </w:trPr>
        <w:tc>
          <w:tcPr>
            <w:tcW w:w="4531" w:type="dxa"/>
            <w:shd w:val="clear" w:color="auto" w:fill="auto"/>
            <w:vAlign w:val="center"/>
            <w:tcPrChange w:id="330" w:author="Sasan Razmkhah" w:date="2021-08-29T20:23:00Z">
              <w:tcPr>
                <w:tcW w:w="4531" w:type="dxa"/>
              </w:tcPr>
            </w:tcPrChange>
          </w:tcPr>
          <w:p w14:paraId="12E10C39" w14:textId="6C110F17" w:rsidR="00C470DD" w:rsidRPr="008C1EC4" w:rsidRDefault="00C470DD" w:rsidP="00591F3C">
            <w:pPr>
              <w:keepNext/>
              <w:rPr>
                <w:ins w:id="331" w:author="Sasan Razmkhah" w:date="2021-08-29T20:22:00Z"/>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L</m:t>
                        </m:r>
                      </m:sub>
                    </m:sSub>
                  </m:num>
                  <m:den>
                    <m:r>
                      <w:rPr>
                        <w:rFonts w:ascii="Cambria Math" w:hAnsi="Cambria Math"/>
                      </w:rPr>
                      <m:t>∂t</m:t>
                    </m:r>
                  </m:den>
                </m:f>
                <m:r>
                  <w:rPr>
                    <w:rFonts w:ascii="Cambria Math" w:hAnsi="Cambria Math"/>
                  </w:rPr>
                  <m:t xml:space="preserve"> =</m:t>
                </m:r>
                <m:sSub>
                  <m:sSubPr>
                    <m:ctrlPr>
                      <w:rPr>
                        <w:rFonts w:ascii="Cambria Math" w:hAnsi="Cambria Math"/>
                        <w:i/>
                      </w:rPr>
                    </m:ctrlPr>
                  </m:sSubPr>
                  <m:e>
                    <m:r>
                      <w:rPr>
                        <w:rFonts w:ascii="Cambria Math" w:hAnsi="Cambria Math"/>
                      </w:rPr>
                      <m:t>eVψ</m:t>
                    </m:r>
                  </m:e>
                  <m:sub>
                    <m:r>
                      <w:rPr>
                        <w:rFonts w:ascii="Cambria Math" w:hAnsi="Cambria Math"/>
                      </w:rPr>
                      <m:t>L</m:t>
                    </m:r>
                  </m:sub>
                </m:sSub>
                <m:r>
                  <w:rPr>
                    <w:rFonts w:ascii="Cambria Math" w:hAnsi="Cambria Math"/>
                  </w:rPr>
                  <m:t>+K</m:t>
                </m:r>
                <m:sSub>
                  <m:sSubPr>
                    <m:ctrlPr>
                      <w:rPr>
                        <w:rFonts w:ascii="Cambria Math" w:hAnsi="Cambria Math"/>
                        <w:i/>
                      </w:rPr>
                    </m:ctrlPr>
                  </m:sSubPr>
                  <m:e>
                    <m:r>
                      <w:rPr>
                        <w:rFonts w:ascii="Cambria Math" w:hAnsi="Cambria Math"/>
                      </w:rPr>
                      <m:t>ψ</m:t>
                    </m:r>
                  </m:e>
                  <m:sub>
                    <m:r>
                      <w:rPr>
                        <w:rFonts w:ascii="Cambria Math" w:hAnsi="Cambria Math"/>
                      </w:rPr>
                      <m:t>R</m:t>
                    </m:r>
                  </m:sub>
                </m:sSub>
              </m:oMath>
            </m:oMathPara>
          </w:p>
        </w:tc>
        <w:tc>
          <w:tcPr>
            <w:tcW w:w="4531" w:type="dxa"/>
            <w:shd w:val="clear" w:color="auto" w:fill="auto"/>
            <w:vAlign w:val="center"/>
            <w:tcPrChange w:id="332" w:author="Sasan Razmkhah" w:date="2021-08-29T20:23:00Z">
              <w:tcPr>
                <w:tcW w:w="4531" w:type="dxa"/>
              </w:tcPr>
            </w:tcPrChange>
          </w:tcPr>
          <w:p w14:paraId="5E9EAC2A" w14:textId="1760D289" w:rsidR="00C470DD" w:rsidRDefault="00C470DD">
            <w:pPr>
              <w:jc w:val="center"/>
              <w:rPr>
                <w:ins w:id="333" w:author="Sasan Razmkhah" w:date="2021-08-29T20:22:00Z"/>
              </w:rPr>
              <w:pPrChange w:id="334" w:author="Sasan Razmkhah" w:date="2021-08-29T20:23:00Z">
                <w:pPr/>
              </w:pPrChange>
            </w:pPr>
            <w:ins w:id="335" w:author="Sasan Razmkhah" w:date="2021-08-29T20:22:00Z">
              <w:r>
                <w:t>(</w:t>
              </w:r>
            </w:ins>
            <w:r>
              <w:t>38</w:t>
            </w:r>
            <w:ins w:id="336" w:author="Sasan Razmkhah" w:date="2021-08-29T20:22:00Z">
              <w:r>
                <w:t>)</w:t>
              </w:r>
            </w:ins>
          </w:p>
        </w:tc>
      </w:tr>
    </w:tbl>
    <w:p w14:paraId="601D0174" w14:textId="3039A8D1" w:rsidR="00C470DD" w:rsidRDefault="00C470DD" w:rsidP="001A62CC">
      <w:pPr>
        <w:jc w:val="both"/>
      </w:pPr>
    </w:p>
    <w:p w14:paraId="2F0E35DD" w14:textId="695B5607" w:rsidR="00730C30" w:rsidRDefault="00730C30" w:rsidP="001A62CC">
      <w:pPr>
        <w:jc w:val="both"/>
      </w:pPr>
      <w:r>
        <w:t>Eşitlik 25 ve 26’da yer alan dalga fonksiyonlarını eşitlik 37 ve 38’ de yerine yazıp imajiner ve reel kısımları eşitlersek aşağıdaki eşitli</w:t>
      </w:r>
      <w:commentRangeStart w:id="337"/>
      <w:r>
        <w:t>kleri elde edebiliriz:</w:t>
      </w:r>
      <w:commentRangeEnd w:id="337"/>
      <w:r w:rsidR="00391B32">
        <w:rPr>
          <w:rStyle w:val="CommentReference"/>
        </w:rPr>
        <w:commentReference w:id="33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8" w:author="Sasan Razmkhah" w:date="2021-08-29T20:23:00Z">
          <w:tblPr>
            <w:tblStyle w:val="TableGrid"/>
            <w:tblW w:w="0" w:type="auto"/>
            <w:tblLook w:val="04A0" w:firstRow="1" w:lastRow="0" w:firstColumn="1" w:lastColumn="0" w:noHBand="0" w:noVBand="1"/>
          </w:tblPr>
        </w:tblPrChange>
      </w:tblPr>
      <w:tblGrid>
        <w:gridCol w:w="4531"/>
        <w:gridCol w:w="4531"/>
        <w:tblGridChange w:id="339">
          <w:tblGrid>
            <w:gridCol w:w="4531"/>
            <w:gridCol w:w="4531"/>
          </w:tblGrid>
        </w:tblGridChange>
      </w:tblGrid>
      <w:tr w:rsidR="00730C30" w14:paraId="72175897" w14:textId="77777777" w:rsidTr="00591F3C">
        <w:trPr>
          <w:trHeight w:val="651"/>
          <w:ins w:id="340" w:author="Sasan Razmkhah" w:date="2021-08-29T20:22:00Z"/>
        </w:trPr>
        <w:tc>
          <w:tcPr>
            <w:tcW w:w="4531" w:type="dxa"/>
            <w:shd w:val="clear" w:color="auto" w:fill="auto"/>
            <w:vAlign w:val="center"/>
            <w:tcPrChange w:id="341" w:author="Sasan Razmkhah" w:date="2021-08-29T20:23:00Z">
              <w:tcPr>
                <w:tcW w:w="4531" w:type="dxa"/>
              </w:tcPr>
            </w:tcPrChange>
          </w:tcPr>
          <w:p w14:paraId="743AB340" w14:textId="13BBE000" w:rsidR="00730C30" w:rsidRPr="008C1EC4" w:rsidRDefault="00947DBA" w:rsidP="00591F3C">
            <w:pPr>
              <w:keepNext/>
              <w:rPr>
                <w:ins w:id="342"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43" w:author="Sasan Razmkhah" w:date="2021-08-29T20:23:00Z">
              <w:tcPr>
                <w:tcW w:w="4531" w:type="dxa"/>
              </w:tcPr>
            </w:tcPrChange>
          </w:tcPr>
          <w:p w14:paraId="0AFB9F35" w14:textId="140549B9" w:rsidR="00730C30" w:rsidRDefault="00730C30">
            <w:pPr>
              <w:jc w:val="center"/>
              <w:rPr>
                <w:ins w:id="344" w:author="Sasan Razmkhah" w:date="2021-08-29T20:22:00Z"/>
              </w:rPr>
              <w:pPrChange w:id="345" w:author="Sasan Razmkhah" w:date="2021-08-29T20:23:00Z">
                <w:pPr/>
              </w:pPrChange>
            </w:pPr>
            <w:ins w:id="346" w:author="Sasan Razmkhah" w:date="2021-08-29T20:22:00Z">
              <w:r>
                <w:t>(</w:t>
              </w:r>
            </w:ins>
            <w:r>
              <w:t>3</w:t>
            </w:r>
            <w:r w:rsidR="00391B32">
              <w:t>9</w:t>
            </w:r>
            <w:ins w:id="347" w:author="Sasan Razmkhah" w:date="2021-08-29T20:22:00Z">
              <w:r>
                <w:t>)</w:t>
              </w:r>
            </w:ins>
          </w:p>
        </w:tc>
      </w:tr>
    </w:tbl>
    <w:p w14:paraId="70004C2B" w14:textId="1C90890F" w:rsidR="00730C30" w:rsidRDefault="00730C30"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48" w:author="Sasan Razmkhah" w:date="2021-08-29T20:23:00Z">
          <w:tblPr>
            <w:tblStyle w:val="TableGrid"/>
            <w:tblW w:w="0" w:type="auto"/>
            <w:tblLook w:val="04A0" w:firstRow="1" w:lastRow="0" w:firstColumn="1" w:lastColumn="0" w:noHBand="0" w:noVBand="1"/>
          </w:tblPr>
        </w:tblPrChange>
      </w:tblPr>
      <w:tblGrid>
        <w:gridCol w:w="4531"/>
        <w:gridCol w:w="4531"/>
        <w:tblGridChange w:id="349">
          <w:tblGrid>
            <w:gridCol w:w="4531"/>
            <w:gridCol w:w="4531"/>
          </w:tblGrid>
        </w:tblGridChange>
      </w:tblGrid>
      <w:tr w:rsidR="00391B32" w14:paraId="250C0D1D" w14:textId="77777777" w:rsidTr="00591F3C">
        <w:trPr>
          <w:trHeight w:val="651"/>
          <w:ins w:id="350" w:author="Sasan Razmkhah" w:date="2021-08-29T20:22:00Z"/>
        </w:trPr>
        <w:tc>
          <w:tcPr>
            <w:tcW w:w="4531" w:type="dxa"/>
            <w:shd w:val="clear" w:color="auto" w:fill="auto"/>
            <w:vAlign w:val="center"/>
            <w:tcPrChange w:id="351" w:author="Sasan Razmkhah" w:date="2021-08-29T20:23:00Z">
              <w:tcPr>
                <w:tcW w:w="4531" w:type="dxa"/>
              </w:tcPr>
            </w:tcPrChange>
          </w:tcPr>
          <w:p w14:paraId="03EDF0F6" w14:textId="3EDD3463" w:rsidR="00391B32" w:rsidRPr="008C1EC4" w:rsidRDefault="00947DBA" w:rsidP="00591F3C">
            <w:pPr>
              <w:keepNext/>
              <w:rPr>
                <w:ins w:id="352"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53" w:author="Sasan Razmkhah" w:date="2021-08-29T20:23:00Z">
              <w:tcPr>
                <w:tcW w:w="4531" w:type="dxa"/>
              </w:tcPr>
            </w:tcPrChange>
          </w:tcPr>
          <w:p w14:paraId="5A41B00F" w14:textId="3E972253" w:rsidR="00391B32" w:rsidRDefault="00391B32">
            <w:pPr>
              <w:jc w:val="center"/>
              <w:rPr>
                <w:ins w:id="354" w:author="Sasan Razmkhah" w:date="2021-08-29T20:22:00Z"/>
              </w:rPr>
              <w:pPrChange w:id="355" w:author="Sasan Razmkhah" w:date="2021-08-29T20:23:00Z">
                <w:pPr/>
              </w:pPrChange>
            </w:pPr>
            <w:ins w:id="356" w:author="Sasan Razmkhah" w:date="2021-08-29T20:22:00Z">
              <w:r>
                <w:t>(</w:t>
              </w:r>
            </w:ins>
            <w:r>
              <w:t>40</w:t>
            </w:r>
            <w:ins w:id="357" w:author="Sasan Razmkhah" w:date="2021-08-29T20:22:00Z">
              <w:r>
                <w:t>)</w:t>
              </w:r>
            </w:ins>
          </w:p>
        </w:tc>
      </w:tr>
    </w:tbl>
    <w:p w14:paraId="6FE6CA5B" w14:textId="0DEA398F"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58" w:author="Sasan Razmkhah" w:date="2021-08-29T20:23:00Z">
          <w:tblPr>
            <w:tblStyle w:val="TableGrid"/>
            <w:tblW w:w="0" w:type="auto"/>
            <w:tblLook w:val="04A0" w:firstRow="1" w:lastRow="0" w:firstColumn="1" w:lastColumn="0" w:noHBand="0" w:noVBand="1"/>
          </w:tblPr>
        </w:tblPrChange>
      </w:tblPr>
      <w:tblGrid>
        <w:gridCol w:w="4531"/>
        <w:gridCol w:w="4531"/>
        <w:tblGridChange w:id="359">
          <w:tblGrid>
            <w:gridCol w:w="4531"/>
            <w:gridCol w:w="4531"/>
          </w:tblGrid>
        </w:tblGridChange>
      </w:tblGrid>
      <w:tr w:rsidR="00391B32" w14:paraId="6FEEDC18" w14:textId="77777777" w:rsidTr="00591F3C">
        <w:trPr>
          <w:trHeight w:val="651"/>
          <w:ins w:id="360" w:author="Sasan Razmkhah" w:date="2021-08-29T20:22:00Z"/>
        </w:trPr>
        <w:tc>
          <w:tcPr>
            <w:tcW w:w="4531" w:type="dxa"/>
            <w:shd w:val="clear" w:color="auto" w:fill="auto"/>
            <w:vAlign w:val="center"/>
            <w:tcPrChange w:id="361" w:author="Sasan Razmkhah" w:date="2021-08-29T20:23:00Z">
              <w:tcPr>
                <w:tcW w:w="4531" w:type="dxa"/>
              </w:tcPr>
            </w:tcPrChange>
          </w:tcPr>
          <w:p w14:paraId="66FA8A0D" w14:textId="23FF1C31" w:rsidR="00391B32" w:rsidRPr="008C1EC4" w:rsidRDefault="00947DBA" w:rsidP="00591F3C">
            <w:pPr>
              <w:keepNext/>
              <w:rPr>
                <w:ins w:id="362"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63" w:author="Sasan Razmkhah" w:date="2021-08-29T20:23:00Z">
              <w:tcPr>
                <w:tcW w:w="4531" w:type="dxa"/>
              </w:tcPr>
            </w:tcPrChange>
          </w:tcPr>
          <w:p w14:paraId="348F1394" w14:textId="1AF24F4E" w:rsidR="00391B32" w:rsidRDefault="00391B32">
            <w:pPr>
              <w:jc w:val="center"/>
              <w:rPr>
                <w:ins w:id="364" w:author="Sasan Razmkhah" w:date="2021-08-29T20:22:00Z"/>
              </w:rPr>
              <w:pPrChange w:id="365" w:author="Sasan Razmkhah" w:date="2021-08-29T20:23:00Z">
                <w:pPr/>
              </w:pPrChange>
            </w:pPr>
            <w:ins w:id="366" w:author="Sasan Razmkhah" w:date="2021-08-29T20:22:00Z">
              <w:r>
                <w:t>(</w:t>
              </w:r>
            </w:ins>
            <w:r>
              <w:t>41</w:t>
            </w:r>
            <w:ins w:id="367" w:author="Sasan Razmkhah" w:date="2021-08-29T20:22:00Z">
              <w:r>
                <w:t>)</w:t>
              </w:r>
            </w:ins>
          </w:p>
        </w:tc>
      </w:tr>
    </w:tbl>
    <w:p w14:paraId="6DAED3A6" w14:textId="40DC0D9E" w:rsidR="00391B32" w:rsidRDefault="00391B32" w:rsidP="001A62CC">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68" w:author="Sasan Razmkhah" w:date="2021-08-29T20:23:00Z">
          <w:tblPr>
            <w:tblStyle w:val="TableGrid"/>
            <w:tblW w:w="0" w:type="auto"/>
            <w:tblLook w:val="04A0" w:firstRow="1" w:lastRow="0" w:firstColumn="1" w:lastColumn="0" w:noHBand="0" w:noVBand="1"/>
          </w:tblPr>
        </w:tblPrChange>
      </w:tblPr>
      <w:tblGrid>
        <w:gridCol w:w="4531"/>
        <w:gridCol w:w="4531"/>
        <w:tblGridChange w:id="369">
          <w:tblGrid>
            <w:gridCol w:w="4531"/>
            <w:gridCol w:w="4531"/>
          </w:tblGrid>
        </w:tblGridChange>
      </w:tblGrid>
      <w:tr w:rsidR="00391B32" w14:paraId="32CC7ABB" w14:textId="77777777" w:rsidTr="00591F3C">
        <w:trPr>
          <w:trHeight w:val="651"/>
          <w:ins w:id="370" w:author="Sasan Razmkhah" w:date="2021-08-29T20:22:00Z"/>
        </w:trPr>
        <w:tc>
          <w:tcPr>
            <w:tcW w:w="4531" w:type="dxa"/>
            <w:shd w:val="clear" w:color="auto" w:fill="auto"/>
            <w:vAlign w:val="center"/>
            <w:tcPrChange w:id="371" w:author="Sasan Razmkhah" w:date="2021-08-29T20:23:00Z">
              <w:tcPr>
                <w:tcW w:w="4531" w:type="dxa"/>
              </w:tcPr>
            </w:tcPrChange>
          </w:tcPr>
          <w:p w14:paraId="78347C4C" w14:textId="151856A0" w:rsidR="00391B32" w:rsidRPr="008C1EC4" w:rsidRDefault="00947DBA" w:rsidP="00591F3C">
            <w:pPr>
              <w:keepNext/>
              <w:rPr>
                <w:ins w:id="372" w:author="Sasan Razmkhah" w:date="2021-08-29T20:22:00Z"/>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K</m:t>
                    </m:r>
                  </m:num>
                  <m:den>
                    <m:r>
                      <w:rPr>
                        <w:rFonts w:ascii="Cambria Math" w:hAnsi="Cambria Math"/>
                      </w:rPr>
                      <m:t>ℏ</m:t>
                    </m:r>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L</m:t>
                            </m:r>
                          </m:sub>
                        </m:sSub>
                      </m:num>
                      <m:den>
                        <m:sSub>
                          <m:sSubPr>
                            <m:ctrlPr>
                              <w:rPr>
                                <w:rFonts w:ascii="Cambria Math" w:hAnsi="Cambria Math"/>
                                <w:i/>
                              </w:rPr>
                            </m:ctrlPr>
                          </m:sSubPr>
                          <m:e>
                            <m:r>
                              <w:rPr>
                                <w:rFonts w:ascii="Cambria Math" w:hAnsi="Cambria Math"/>
                              </w:rPr>
                              <m:t>ρ</m:t>
                            </m:r>
                          </m:e>
                          <m:sub>
                            <m:r>
                              <w:rPr>
                                <w:rFonts w:ascii="Cambria Math" w:hAnsi="Cambria Math"/>
                              </w:rPr>
                              <m:t>R</m:t>
                            </m:r>
                          </m:sub>
                        </m:sSub>
                      </m:den>
                    </m:f>
                  </m:e>
                </m:rad>
                <m:r>
                  <w:rPr>
                    <w:rFonts w:ascii="Cambria Math" w:hAnsi="Cambria Math"/>
                  </w:rPr>
                  <m:t>cosφ-</m:t>
                </m:r>
                <m:f>
                  <m:fPr>
                    <m:ctrlPr>
                      <w:rPr>
                        <w:rFonts w:ascii="Cambria Math" w:hAnsi="Cambria Math"/>
                        <w:i/>
                      </w:rPr>
                    </m:ctrlPr>
                  </m:fPr>
                  <m:num>
                    <m:r>
                      <w:rPr>
                        <w:rFonts w:ascii="Cambria Math" w:hAnsi="Cambria Math"/>
                      </w:rPr>
                      <m:t>eV</m:t>
                    </m:r>
                  </m:num>
                  <m:den>
                    <m:r>
                      <w:rPr>
                        <w:rFonts w:ascii="Cambria Math" w:hAnsi="Cambria Math"/>
                      </w:rPr>
                      <m:t>ℏ</m:t>
                    </m:r>
                  </m:den>
                </m:f>
              </m:oMath>
            </m:oMathPara>
          </w:p>
        </w:tc>
        <w:tc>
          <w:tcPr>
            <w:tcW w:w="4531" w:type="dxa"/>
            <w:shd w:val="clear" w:color="auto" w:fill="auto"/>
            <w:vAlign w:val="center"/>
            <w:tcPrChange w:id="373" w:author="Sasan Razmkhah" w:date="2021-08-29T20:23:00Z">
              <w:tcPr>
                <w:tcW w:w="4531" w:type="dxa"/>
              </w:tcPr>
            </w:tcPrChange>
          </w:tcPr>
          <w:p w14:paraId="1091573D" w14:textId="79023F8A" w:rsidR="00391B32" w:rsidRDefault="00391B32">
            <w:pPr>
              <w:jc w:val="center"/>
              <w:rPr>
                <w:ins w:id="374" w:author="Sasan Razmkhah" w:date="2021-08-29T20:22:00Z"/>
              </w:rPr>
              <w:pPrChange w:id="375" w:author="Sasan Razmkhah" w:date="2021-08-29T20:23:00Z">
                <w:pPr/>
              </w:pPrChange>
            </w:pPr>
            <w:ins w:id="376" w:author="Sasan Razmkhah" w:date="2021-08-29T20:22:00Z">
              <w:r>
                <w:t>(</w:t>
              </w:r>
            </w:ins>
            <w:r>
              <w:t>42</w:t>
            </w:r>
            <w:ins w:id="377" w:author="Sasan Razmkhah" w:date="2021-08-29T20:22:00Z">
              <w:r>
                <w:t>)</w:t>
              </w:r>
            </w:ins>
          </w:p>
        </w:tc>
      </w:tr>
    </w:tbl>
    <w:p w14:paraId="55033C7D" w14:textId="3FDCC230" w:rsidR="00391B32" w:rsidRDefault="00391B32" w:rsidP="001A62CC">
      <w:pPr>
        <w:jc w:val="both"/>
      </w:pPr>
    </w:p>
    <w:p w14:paraId="7262DDC7" w14:textId="0B7483F5" w:rsidR="00391B32" w:rsidRDefault="00391B32" w:rsidP="00391B32">
      <w:pPr>
        <w:jc w:val="both"/>
        <w:rPr>
          <w:rFonts w:eastAsiaTheme="minorEastAsia"/>
        </w:rPr>
      </w:pP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olarak tanımlayabiliriz. Cooper çiftlerinin akım yoğunluğu aşağıdaki gibi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78" w:author="Sasan Razmkhah" w:date="2021-08-29T20:23:00Z">
          <w:tblPr>
            <w:tblStyle w:val="TableGrid"/>
            <w:tblW w:w="0" w:type="auto"/>
            <w:tblLook w:val="04A0" w:firstRow="1" w:lastRow="0" w:firstColumn="1" w:lastColumn="0" w:noHBand="0" w:noVBand="1"/>
          </w:tblPr>
        </w:tblPrChange>
      </w:tblPr>
      <w:tblGrid>
        <w:gridCol w:w="4531"/>
        <w:gridCol w:w="4531"/>
        <w:tblGridChange w:id="379">
          <w:tblGrid>
            <w:gridCol w:w="4531"/>
            <w:gridCol w:w="4531"/>
          </w:tblGrid>
        </w:tblGridChange>
      </w:tblGrid>
      <w:tr w:rsidR="00391B32" w14:paraId="7EBA56FF" w14:textId="77777777" w:rsidTr="00591F3C">
        <w:trPr>
          <w:trHeight w:val="651"/>
          <w:ins w:id="380" w:author="Sasan Razmkhah" w:date="2021-08-29T20:22:00Z"/>
        </w:trPr>
        <w:tc>
          <w:tcPr>
            <w:tcW w:w="4531" w:type="dxa"/>
            <w:shd w:val="clear" w:color="auto" w:fill="auto"/>
            <w:vAlign w:val="center"/>
            <w:tcPrChange w:id="381" w:author="Sasan Razmkhah" w:date="2021-08-29T20:23:00Z">
              <w:tcPr>
                <w:tcW w:w="4531" w:type="dxa"/>
              </w:tcPr>
            </w:tcPrChange>
          </w:tcPr>
          <w:p w14:paraId="6FB282FC" w14:textId="3693AEB9" w:rsidR="00391B32" w:rsidRPr="008C1EC4" w:rsidRDefault="00391B32" w:rsidP="00591F3C">
            <w:pPr>
              <w:keepNext/>
              <w:rPr>
                <w:ins w:id="382"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L</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num>
                  <m:den>
                    <m:r>
                      <w:rPr>
                        <w:rFonts w:ascii="Cambria Math" w:hAnsi="Cambria Math"/>
                      </w:rPr>
                      <m:t>∂t</m:t>
                    </m:r>
                  </m:den>
                </m:f>
              </m:oMath>
            </m:oMathPara>
          </w:p>
        </w:tc>
        <w:tc>
          <w:tcPr>
            <w:tcW w:w="4531" w:type="dxa"/>
            <w:shd w:val="clear" w:color="auto" w:fill="auto"/>
            <w:vAlign w:val="center"/>
            <w:tcPrChange w:id="383" w:author="Sasan Razmkhah" w:date="2021-08-29T20:23:00Z">
              <w:tcPr>
                <w:tcW w:w="4531" w:type="dxa"/>
              </w:tcPr>
            </w:tcPrChange>
          </w:tcPr>
          <w:p w14:paraId="2E57F0B7" w14:textId="588CF497" w:rsidR="00391B32" w:rsidRDefault="00391B32">
            <w:pPr>
              <w:jc w:val="center"/>
              <w:rPr>
                <w:ins w:id="384" w:author="Sasan Razmkhah" w:date="2021-08-29T20:22:00Z"/>
              </w:rPr>
              <w:pPrChange w:id="385" w:author="Sasan Razmkhah" w:date="2021-08-29T20:23:00Z">
                <w:pPr/>
              </w:pPrChange>
            </w:pPr>
            <w:ins w:id="386" w:author="Sasan Razmkhah" w:date="2021-08-29T20:22:00Z">
              <w:r>
                <w:t>(</w:t>
              </w:r>
            </w:ins>
            <w:r>
              <w:t>43</w:t>
            </w:r>
            <w:ins w:id="387" w:author="Sasan Razmkhah" w:date="2021-08-29T20:22:00Z">
              <w:r>
                <w:t>)</w:t>
              </w:r>
            </w:ins>
          </w:p>
        </w:tc>
      </w:tr>
    </w:tbl>
    <w:p w14:paraId="0FF6FE69" w14:textId="77777777" w:rsidR="00391B32" w:rsidRDefault="00391B32" w:rsidP="00391B3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88" w:author="Sasan Razmkhah" w:date="2021-08-29T20:23:00Z">
          <w:tblPr>
            <w:tblStyle w:val="TableGrid"/>
            <w:tblW w:w="0" w:type="auto"/>
            <w:tblLook w:val="04A0" w:firstRow="1" w:lastRow="0" w:firstColumn="1" w:lastColumn="0" w:noHBand="0" w:noVBand="1"/>
          </w:tblPr>
        </w:tblPrChange>
      </w:tblPr>
      <w:tblGrid>
        <w:gridCol w:w="4531"/>
        <w:gridCol w:w="4531"/>
        <w:tblGridChange w:id="389">
          <w:tblGrid>
            <w:gridCol w:w="4531"/>
            <w:gridCol w:w="4531"/>
          </w:tblGrid>
        </w:tblGridChange>
      </w:tblGrid>
      <w:tr w:rsidR="00391B32" w14:paraId="00C0A354" w14:textId="77777777" w:rsidTr="00591F3C">
        <w:trPr>
          <w:trHeight w:val="651"/>
          <w:ins w:id="390" w:author="Sasan Razmkhah" w:date="2021-08-29T20:22:00Z"/>
        </w:trPr>
        <w:tc>
          <w:tcPr>
            <w:tcW w:w="4531" w:type="dxa"/>
            <w:shd w:val="clear" w:color="auto" w:fill="auto"/>
            <w:vAlign w:val="center"/>
            <w:tcPrChange w:id="391" w:author="Sasan Razmkhah" w:date="2021-08-29T20:23:00Z">
              <w:tcPr>
                <w:tcW w:w="4531" w:type="dxa"/>
              </w:tcPr>
            </w:tcPrChange>
          </w:tcPr>
          <w:p w14:paraId="644BE370" w14:textId="60E5363D" w:rsidR="00391B32" w:rsidRPr="008C1EC4" w:rsidRDefault="00391B32" w:rsidP="00591F3C">
            <w:pPr>
              <w:keepNext/>
              <w:rPr>
                <w:ins w:id="392" w:author="Sasan Razmkhah" w:date="2021-08-29T20:22:00Z"/>
                <w:rFonts w:eastAsiaTheme="minorEastAsia"/>
              </w:rPr>
            </w:pPr>
            <m:oMathPara>
              <m:oMath>
                <m:r>
                  <w:rPr>
                    <w:rFonts w:ascii="Cambria Math" w:hAnsi="Cambria Math"/>
                  </w:rPr>
                  <m:t>J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sSub>
                      <m:sSubPr>
                        <m:ctrlPr>
                          <w:rPr>
                            <w:rFonts w:ascii="Cambria Math" w:hAnsi="Cambria Math"/>
                            <w:i/>
                          </w:rPr>
                        </m:ctrlPr>
                      </m:sSubPr>
                      <m:e>
                        <m:r>
                          <w:rPr>
                            <w:rFonts w:ascii="Cambria Math" w:hAnsi="Cambria Math"/>
                          </w:rPr>
                          <m:t>ρ</m:t>
                        </m:r>
                      </m:e>
                      <m:sub>
                        <m:r>
                          <w:rPr>
                            <w:rFonts w:ascii="Cambria Math" w:hAnsi="Cambria Math"/>
                          </w:rPr>
                          <m:t>R</m:t>
                        </m:r>
                      </m:sub>
                    </m:sSub>
                  </m:e>
                </m:rad>
                <m:r>
                  <w:rPr>
                    <w:rFonts w:ascii="Cambria Math" w:hAnsi="Cambria Math"/>
                  </w:rPr>
                  <m:t>sinφ</m:t>
                </m:r>
              </m:oMath>
            </m:oMathPara>
          </w:p>
        </w:tc>
        <w:tc>
          <w:tcPr>
            <w:tcW w:w="4531" w:type="dxa"/>
            <w:shd w:val="clear" w:color="auto" w:fill="auto"/>
            <w:vAlign w:val="center"/>
            <w:tcPrChange w:id="393" w:author="Sasan Razmkhah" w:date="2021-08-29T20:23:00Z">
              <w:tcPr>
                <w:tcW w:w="4531" w:type="dxa"/>
              </w:tcPr>
            </w:tcPrChange>
          </w:tcPr>
          <w:p w14:paraId="4E612B22" w14:textId="4B8187F8" w:rsidR="00391B32" w:rsidRDefault="00391B32">
            <w:pPr>
              <w:jc w:val="center"/>
              <w:rPr>
                <w:ins w:id="394" w:author="Sasan Razmkhah" w:date="2021-08-29T20:22:00Z"/>
              </w:rPr>
              <w:pPrChange w:id="395" w:author="Sasan Razmkhah" w:date="2021-08-29T20:23:00Z">
                <w:pPr/>
              </w:pPrChange>
            </w:pPr>
            <w:ins w:id="396" w:author="Sasan Razmkhah" w:date="2021-08-29T20:22:00Z">
              <w:r>
                <w:t>(</w:t>
              </w:r>
            </w:ins>
            <w:r>
              <w:t>44</w:t>
            </w:r>
            <w:ins w:id="397" w:author="Sasan Razmkhah" w:date="2021-08-29T20:22:00Z">
              <w:r>
                <w:t>)</w:t>
              </w:r>
            </w:ins>
          </w:p>
        </w:tc>
      </w:tr>
    </w:tbl>
    <w:p w14:paraId="0F83D8ED" w14:textId="55E3041E" w:rsidR="00391B32" w:rsidRDefault="00391B32" w:rsidP="00391B32">
      <w:pPr>
        <w:jc w:val="both"/>
      </w:pPr>
    </w:p>
    <w:p w14:paraId="1312897A" w14:textId="703B6C56" w:rsidR="00391B32" w:rsidRDefault="00391B32" w:rsidP="001A62CC">
      <w:pPr>
        <w:jc w:val="both"/>
      </w:pPr>
      <w:r>
        <w:t xml:space="preserve"> Josephson eklemini oluşturan her iki süperiletkenin eşit Cooper çifti yoğunluğuna sahip olduğunu varsayarsak (</w:t>
      </w:r>
      <m:oMath>
        <m:sSub>
          <m:sSubPr>
            <m:ctrlPr>
              <w:rPr>
                <w:rFonts w:ascii="Cambria Math" w:hAnsi="Cambria Math"/>
                <w:i/>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eastAsiaTheme="minorEastAsia" w:hAnsi="Cambria Math"/>
          </w:rPr>
          <m:t>=</m:t>
        </m:r>
        <m:r>
          <w:rPr>
            <w:rFonts w:ascii="Cambria Math" w:hAnsi="Cambria Math"/>
          </w:rPr>
          <m:t>ρ</m:t>
        </m:r>
      </m:oMath>
      <w:r>
        <w:t>) bu durumda akım yoğunluğu aşağıdaki gibi yazılabilir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ℏ</m:t>
            </m:r>
          </m:den>
        </m:f>
        <m:r>
          <w:rPr>
            <w:rFonts w:ascii="Cambria Math" w:hAnsi="Cambria Math"/>
          </w:rPr>
          <m:t>Kρ</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98" w:author="Sasan Razmkhah" w:date="2021-08-29T20:23:00Z">
          <w:tblPr>
            <w:tblStyle w:val="TableGrid"/>
            <w:tblW w:w="0" w:type="auto"/>
            <w:tblLook w:val="04A0" w:firstRow="1" w:lastRow="0" w:firstColumn="1" w:lastColumn="0" w:noHBand="0" w:noVBand="1"/>
          </w:tblPr>
        </w:tblPrChange>
      </w:tblPr>
      <w:tblGrid>
        <w:gridCol w:w="4531"/>
        <w:gridCol w:w="4531"/>
        <w:tblGridChange w:id="399">
          <w:tblGrid>
            <w:gridCol w:w="4531"/>
            <w:gridCol w:w="4531"/>
          </w:tblGrid>
        </w:tblGridChange>
      </w:tblGrid>
      <w:tr w:rsidR="00391B32" w14:paraId="19381B1A" w14:textId="77777777" w:rsidTr="00591F3C">
        <w:trPr>
          <w:trHeight w:val="651"/>
          <w:ins w:id="400" w:author="Sasan Razmkhah" w:date="2021-08-29T20:22:00Z"/>
        </w:trPr>
        <w:tc>
          <w:tcPr>
            <w:tcW w:w="4531" w:type="dxa"/>
            <w:shd w:val="clear" w:color="auto" w:fill="auto"/>
            <w:vAlign w:val="center"/>
            <w:tcPrChange w:id="401" w:author="Sasan Razmkhah" w:date="2021-08-29T20:23:00Z">
              <w:tcPr>
                <w:tcW w:w="4531" w:type="dxa"/>
              </w:tcPr>
            </w:tcPrChange>
          </w:tcPr>
          <w:p w14:paraId="2C9EDD9F" w14:textId="0D60D968" w:rsidR="00391B32" w:rsidRPr="00391B32" w:rsidRDefault="00391B32" w:rsidP="00391B32">
            <w:pPr>
              <w:jc w:val="both"/>
              <w:rPr>
                <w:ins w:id="402" w:author="Sasan Razmkhah" w:date="2021-08-29T20:22:00Z"/>
              </w:rPr>
            </w:pPr>
            <m:oMathPara>
              <m:oMath>
                <m:r>
                  <w:rPr>
                    <w:rFonts w:ascii="Cambria Math" w:hAnsi="Cambria Math"/>
                  </w:rPr>
                  <m:t>J =</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sinφ</m:t>
                </m:r>
              </m:oMath>
            </m:oMathPara>
          </w:p>
        </w:tc>
        <w:tc>
          <w:tcPr>
            <w:tcW w:w="4531" w:type="dxa"/>
            <w:shd w:val="clear" w:color="auto" w:fill="auto"/>
            <w:vAlign w:val="center"/>
            <w:tcPrChange w:id="403" w:author="Sasan Razmkhah" w:date="2021-08-29T20:23:00Z">
              <w:tcPr>
                <w:tcW w:w="4531" w:type="dxa"/>
              </w:tcPr>
            </w:tcPrChange>
          </w:tcPr>
          <w:p w14:paraId="65A8D674" w14:textId="58FD93CD" w:rsidR="00391B32" w:rsidRDefault="00391B32">
            <w:pPr>
              <w:jc w:val="center"/>
              <w:rPr>
                <w:ins w:id="404" w:author="Sasan Razmkhah" w:date="2021-08-29T20:22:00Z"/>
              </w:rPr>
              <w:pPrChange w:id="405" w:author="Sasan Razmkhah" w:date="2021-08-29T20:23:00Z">
                <w:pPr/>
              </w:pPrChange>
            </w:pPr>
            <w:ins w:id="406" w:author="Sasan Razmkhah" w:date="2021-08-29T20:22:00Z">
              <w:r>
                <w:t>(</w:t>
              </w:r>
            </w:ins>
            <w:r>
              <w:t>45</w:t>
            </w:r>
            <w:ins w:id="407" w:author="Sasan Razmkhah" w:date="2021-08-29T20:22:00Z">
              <w:r>
                <w:t>)</w:t>
              </w:r>
            </w:ins>
          </w:p>
        </w:tc>
      </w:tr>
    </w:tbl>
    <w:p w14:paraId="145C1BB0" w14:textId="77777777" w:rsidR="00391B32" w:rsidRDefault="00391B32" w:rsidP="001A62CC">
      <w:pPr>
        <w:jc w:val="both"/>
      </w:pPr>
    </w:p>
    <w:p w14:paraId="1E3C45AD" w14:textId="7B0A68DF" w:rsidR="003713FC" w:rsidRDefault="003713FC" w:rsidP="001A62CC">
      <w:pPr>
        <w:jc w:val="both"/>
        <w:rPr>
          <w:rFonts w:eastAsiaTheme="minorEastAsia"/>
        </w:rPr>
      </w:pPr>
      <w:r>
        <w:t xml:space="preserve">Eşitlik 41 ve 42’yi kullanarak </w:t>
      </w:r>
      <m:oMath>
        <m:r>
          <w:rPr>
            <w:rFonts w:ascii="Cambria Math" w:hAnsi="Cambria Math"/>
          </w:rPr>
          <m:t>φ</m:t>
        </m:r>
        <m:r>
          <w:rPr>
            <w:rFonts w:ascii="Cambria Math" w:eastAsiaTheme="minorEastAsia" w:hAnsi="Cambria Math"/>
          </w:rPr>
          <m:t>=</m:t>
        </m:r>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ifadesini aşağıdaki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08" w:author="Sasan Razmkhah" w:date="2021-08-29T20:23:00Z">
          <w:tblPr>
            <w:tblStyle w:val="TableGrid"/>
            <w:tblW w:w="0" w:type="auto"/>
            <w:tblLook w:val="04A0" w:firstRow="1" w:lastRow="0" w:firstColumn="1" w:lastColumn="0" w:noHBand="0" w:noVBand="1"/>
          </w:tblPr>
        </w:tblPrChange>
      </w:tblPr>
      <w:tblGrid>
        <w:gridCol w:w="4531"/>
        <w:gridCol w:w="4531"/>
        <w:tblGridChange w:id="409">
          <w:tblGrid>
            <w:gridCol w:w="4531"/>
            <w:gridCol w:w="4531"/>
          </w:tblGrid>
        </w:tblGridChange>
      </w:tblGrid>
      <w:tr w:rsidR="003713FC" w14:paraId="35950AD6" w14:textId="77777777" w:rsidTr="00591F3C">
        <w:trPr>
          <w:trHeight w:val="651"/>
          <w:ins w:id="410" w:author="Sasan Razmkhah" w:date="2021-08-29T20:22:00Z"/>
        </w:trPr>
        <w:tc>
          <w:tcPr>
            <w:tcW w:w="4531" w:type="dxa"/>
            <w:shd w:val="clear" w:color="auto" w:fill="auto"/>
            <w:vAlign w:val="center"/>
            <w:tcPrChange w:id="411" w:author="Sasan Razmkhah" w:date="2021-08-29T20:23:00Z">
              <w:tcPr>
                <w:tcW w:w="4531" w:type="dxa"/>
              </w:tcPr>
            </w:tcPrChange>
          </w:tcPr>
          <w:p w14:paraId="09FA00F4" w14:textId="77777777" w:rsidR="003713FC" w:rsidRPr="001A62CC" w:rsidRDefault="00947DBA" w:rsidP="00591F3C">
            <w:pPr>
              <w:keepNext/>
              <w:rPr>
                <w:ins w:id="412" w:author="Sasan Razmkhah" w:date="2021-08-29T20:22:00Z"/>
              </w:rPr>
            </w:pPr>
            <m:oMathPara>
              <m:oMath>
                <m:f>
                  <m:fPr>
                    <m:ctrlPr>
                      <w:rPr>
                        <w:rFonts w:ascii="Cambria Math" w:hAnsi="Cambria Math"/>
                        <w:i/>
                      </w:rPr>
                    </m:ctrlPr>
                  </m:fPr>
                  <m:num>
                    <m:r>
                      <w:rPr>
                        <w:rFonts w:ascii="Cambria Math" w:hAnsi="Cambria Math"/>
                      </w:rPr>
                      <m:t>∂φ</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2eV</m:t>
                    </m:r>
                  </m:num>
                  <m:den>
                    <m:r>
                      <w:rPr>
                        <w:rFonts w:ascii="Cambria Math" w:hAnsi="Cambria Math"/>
                      </w:rPr>
                      <m:t>ℏ</m:t>
                    </m:r>
                  </m:den>
                </m:f>
              </m:oMath>
            </m:oMathPara>
          </w:p>
        </w:tc>
        <w:tc>
          <w:tcPr>
            <w:tcW w:w="4531" w:type="dxa"/>
            <w:shd w:val="clear" w:color="auto" w:fill="auto"/>
            <w:vAlign w:val="center"/>
            <w:tcPrChange w:id="413" w:author="Sasan Razmkhah" w:date="2021-08-29T20:23:00Z">
              <w:tcPr>
                <w:tcW w:w="4531" w:type="dxa"/>
              </w:tcPr>
            </w:tcPrChange>
          </w:tcPr>
          <w:p w14:paraId="57035307" w14:textId="034A0F2A" w:rsidR="003713FC" w:rsidRDefault="003713FC">
            <w:pPr>
              <w:jc w:val="center"/>
              <w:rPr>
                <w:ins w:id="414" w:author="Sasan Razmkhah" w:date="2021-08-29T20:22:00Z"/>
              </w:rPr>
              <w:pPrChange w:id="415" w:author="Sasan Razmkhah" w:date="2021-08-29T20:23:00Z">
                <w:pPr/>
              </w:pPrChange>
            </w:pPr>
            <w:ins w:id="416" w:author="Sasan Razmkhah" w:date="2021-08-29T20:22:00Z">
              <w:r>
                <w:t>(</w:t>
              </w:r>
            </w:ins>
            <w:r>
              <w:t>46</w:t>
            </w:r>
            <w:ins w:id="417" w:author="Sasan Razmkhah" w:date="2021-08-29T20:22:00Z">
              <w:r>
                <w:t>)</w:t>
              </w:r>
            </w:ins>
          </w:p>
        </w:tc>
      </w:tr>
    </w:tbl>
    <w:p w14:paraId="0DAD49EC" w14:textId="1E060447" w:rsidR="001A62CC" w:rsidRDefault="001A62CC" w:rsidP="00E96CFD"/>
    <w:p w14:paraId="54A33102" w14:textId="7D60E826" w:rsidR="00454E85" w:rsidRDefault="001A62CC" w:rsidP="00454E85">
      <w:pPr>
        <w:jc w:val="both"/>
      </w:pPr>
      <w:r>
        <w:t xml:space="preserve"> </w:t>
      </w:r>
      <w:r w:rsidRPr="001A62CC">
        <w:t xml:space="preserve">V = 0 durumunu ele alırsak eşitlik </w:t>
      </w:r>
      <w:r w:rsidR="003713FC">
        <w:t>46</w:t>
      </w:r>
      <w:r w:rsidRPr="001A62CC">
        <w:t>’</w:t>
      </w:r>
      <w:r w:rsidR="003713FC">
        <w:t>ya</w:t>
      </w:r>
      <w:r w:rsidRPr="001A62CC">
        <w:t xml:space="preserve">bakarak faz farkı </w:t>
      </w:r>
      <m:oMath>
        <m:r>
          <w:rPr>
            <w:rFonts w:ascii="Cambria Math" w:hAnsi="Cambria Math"/>
          </w:rPr>
          <m:t>φ</m:t>
        </m:r>
      </m:oMath>
      <w:r w:rsidRPr="001A62CC">
        <w:t xml:space="preserve">’nin bir sabite eşit olacağını söyleyebiliriz. Bu durumda eşitlik </w:t>
      </w:r>
      <w:r w:rsidR="003713FC">
        <w:t>45</w:t>
      </w:r>
      <w:r w:rsidRPr="001A62CC">
        <w:t xml:space="preserve"> bize Josephson eklemi boyunca sabit bir akımın meydana geleceğini söylemektedir, bu durum DC Josephson etkisi olarak adlandırılmaktadır. Bir diğer olasılık olarak V ≠ 0 durumunu ele alalım, bu durumda eşitlik </w:t>
      </w:r>
      <w:r w:rsidR="003713FC">
        <w:t>46</w:t>
      </w:r>
      <w:r w:rsidRPr="001A62CC">
        <w:t xml:space="preserve">’e bakacak olursak zamana bağlı bir faz farkının ortaya çıkacağı açıktır. Bu durumda Josephson eklemi üzerinde AC akım oluşacaktır (5), bu etki AC Josephson etkisi olarak adlandırılır. </w:t>
      </w:r>
      <w:r w:rsidRPr="001A62CC">
        <w:fldChar w:fldCharType="begin"/>
      </w:r>
      <w:r w:rsidR="003F19BE">
        <w:instrText xml:space="preserve"> ADDIN ZOTERO_ITEM CSL_CITATION {"citationID":"RAZsUmMp","properties":{"formattedCitation":"[8]","plainCitation":"[8]","noteIndex":0},"citationItems":[{"id":106,"uris":["http://zotero.org/groups/2780715/items/N9ZDFFK9"],"uri":["http://zotero.org/groups/2780715/items/N9ZDFFK9"],"itemData":{"id":106,"type":"book","call-number":"QC176.8.T8 B37 1982","event-place":"New York","ISBN":"978-0-471-01469-0","number-of-pages":"529","publisher":"Wiley","publisher-place":"New York","source":"Library of Congress ISBN","title":"Physics and applications of the Josephson effect","author":[{"family":"Barone","given":"Antonio"},{"family":"Paternò","given":"Gianfranco"}],"issued":{"date-parts":[["1982"]]}}}],"schema":"https://github.com/citation-style-language/schema/raw/master/csl-citation.json"} </w:instrText>
      </w:r>
      <w:r w:rsidRPr="001A62CC">
        <w:fldChar w:fldCharType="separate"/>
      </w:r>
      <w:r w:rsidR="003F19BE" w:rsidRPr="003F19BE">
        <w:rPr>
          <w:rFonts w:ascii="Calibri" w:hAnsi="Calibri" w:cs="Calibri"/>
        </w:rPr>
        <w:t>[8]</w:t>
      </w:r>
      <w:r w:rsidRPr="001A62CC">
        <w:fldChar w:fldCharType="end"/>
      </w:r>
      <w:r w:rsidRPr="001A62CC">
        <w:t xml:space="preserve"> </w:t>
      </w:r>
    </w:p>
    <w:p w14:paraId="09B6F37E" w14:textId="44A12604" w:rsidR="00591F3C" w:rsidRDefault="00591F3C" w:rsidP="00591F3C">
      <w:pPr>
        <w:pStyle w:val="Heading3"/>
        <w:numPr>
          <w:ilvl w:val="2"/>
          <w:numId w:val="4"/>
        </w:numPr>
      </w:pPr>
      <w:r>
        <w:t>Manyetik Alan Etkisi</w:t>
      </w:r>
    </w:p>
    <w:p w14:paraId="753C3E71" w14:textId="166E1DE9" w:rsidR="00591F3C" w:rsidRDefault="00591F3C" w:rsidP="00C31258">
      <w:pPr>
        <w:jc w:val="both"/>
      </w:pPr>
      <w:r>
        <w:t xml:space="preserve"> Bir Josephson ekleminin dışarıdan uygulanan bir manyetik alana şekil </w:t>
      </w:r>
      <w:r w:rsidR="00C31258">
        <w:t>2’d</w:t>
      </w:r>
      <w:r>
        <w:t>eki gibi maruz kaldığını düşünelim:</w:t>
      </w:r>
    </w:p>
    <w:p w14:paraId="60849A73" w14:textId="62F15F2C" w:rsidR="00C31258" w:rsidRDefault="00947DBA" w:rsidP="00C31258">
      <w:pPr>
        <w:keepNext/>
      </w:pPr>
      <w:r>
        <w:rPr>
          <w:noProof/>
          <w:lang w:eastAsia="tr-TR"/>
        </w:rPr>
        <w:drawing>
          <wp:inline distT="0" distB="0" distL="0" distR="0" wp14:anchorId="60DCF80B" wp14:editId="041D40D5">
            <wp:extent cx="5760720" cy="3823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23335"/>
                    </a:xfrm>
                    <a:prstGeom prst="rect">
                      <a:avLst/>
                    </a:prstGeom>
                  </pic:spPr>
                </pic:pic>
              </a:graphicData>
            </a:graphic>
          </wp:inline>
        </w:drawing>
      </w:r>
    </w:p>
    <w:p w14:paraId="0A0FB809" w14:textId="197E398E" w:rsidR="00591F3C" w:rsidRDefault="00C31258" w:rsidP="00C31258">
      <w:pPr>
        <w:pStyle w:val="Caption"/>
        <w:jc w:val="center"/>
      </w:pPr>
      <w:r>
        <w:t xml:space="preserve">Şekil </w:t>
      </w:r>
      <w:fldSimple w:instr=" SEQ Şekil \* ARABIC ">
        <w:r>
          <w:rPr>
            <w:noProof/>
          </w:rPr>
          <w:t>2</w:t>
        </w:r>
      </w:fldSimple>
      <w:r>
        <w:t xml:space="preserve"> y yönündeki Manyetik alana maruz kalmış, Josephson </w:t>
      </w:r>
      <w:commentRangeStart w:id="418"/>
      <w:r>
        <w:t>eklemi.</w:t>
      </w:r>
      <w:commentRangeEnd w:id="418"/>
      <w:r w:rsidR="00AD7D3F">
        <w:rPr>
          <w:rStyle w:val="CommentReference"/>
          <w:i w:val="0"/>
          <w:iCs w:val="0"/>
          <w:color w:val="auto"/>
        </w:rPr>
        <w:commentReference w:id="418"/>
      </w:r>
    </w:p>
    <w:p w14:paraId="1A72C21F" w14:textId="4C3061D0" w:rsidR="00C31258" w:rsidRDefault="00C31258" w:rsidP="00C31258">
      <w:r>
        <w:t xml:space="preserve"> Eşitlik 24’ü kullanarak, iki nokta arasındaki faz farkını aşağıdaki gibi yazabiliri</w:t>
      </w:r>
      <w:commentRangeStart w:id="419"/>
      <w:r>
        <w:t>z:</w:t>
      </w:r>
      <w:commentRangeEnd w:id="419"/>
      <w:r>
        <w:rPr>
          <w:rStyle w:val="CommentReference"/>
        </w:rPr>
        <w:commentReference w:id="419"/>
      </w:r>
      <w:r>
        <w:t xml:space="preserve"> </w:t>
      </w:r>
    </w:p>
    <w:p w14:paraId="77255308" w14:textId="77777777" w:rsidR="00C31258" w:rsidRDefault="00C31258" w:rsidP="00C312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20" w:author="Sasan Razmkhah" w:date="2021-08-29T20:23:00Z">
          <w:tblPr>
            <w:tblStyle w:val="TableGrid"/>
            <w:tblW w:w="0" w:type="auto"/>
            <w:tblLook w:val="04A0" w:firstRow="1" w:lastRow="0" w:firstColumn="1" w:lastColumn="0" w:noHBand="0" w:noVBand="1"/>
          </w:tblPr>
        </w:tblPrChange>
      </w:tblPr>
      <w:tblGrid>
        <w:gridCol w:w="4531"/>
        <w:gridCol w:w="4531"/>
        <w:tblGridChange w:id="421">
          <w:tblGrid>
            <w:gridCol w:w="4531"/>
            <w:gridCol w:w="4531"/>
          </w:tblGrid>
        </w:tblGridChange>
      </w:tblGrid>
      <w:tr w:rsidR="00C31258" w14:paraId="67769B4A" w14:textId="77777777" w:rsidTr="00997110">
        <w:trPr>
          <w:trHeight w:val="651"/>
          <w:ins w:id="422" w:author="Sasan Razmkhah" w:date="2021-08-29T20:22:00Z"/>
        </w:trPr>
        <w:tc>
          <w:tcPr>
            <w:tcW w:w="4531" w:type="dxa"/>
            <w:shd w:val="clear" w:color="auto" w:fill="auto"/>
            <w:vAlign w:val="center"/>
            <w:tcPrChange w:id="423" w:author="Sasan Razmkhah" w:date="2021-08-29T20:23:00Z">
              <w:tcPr>
                <w:tcW w:w="4531" w:type="dxa"/>
              </w:tcPr>
            </w:tcPrChange>
          </w:tcPr>
          <w:p w14:paraId="6E89B9F7" w14:textId="7072E8CB" w:rsidR="00C31258" w:rsidRPr="002F46E1" w:rsidRDefault="00947DBA" w:rsidP="003D0E87">
            <w:pPr>
              <w:keepNext/>
              <w:rPr>
                <w:ins w:id="424" w:author="Sasan Razmkhah" w:date="2021-08-29T20:22:00Z"/>
              </w:rPr>
            </w:pPr>
            <m:oMathPara>
              <m:oMath>
                <m:sSub>
                  <m:sSubPr>
                    <m:ctrlPr>
                      <w:rPr>
                        <w:rFonts w:ascii="Cambria Math" w:hAnsi="Cambria Math"/>
                        <w:i/>
                      </w:rPr>
                    </m:ctrlPr>
                  </m:sSubPr>
                  <m:e>
                    <m:r>
                      <m:rPr>
                        <m:sty m:val="p"/>
                      </m:rPr>
                      <w:rPr>
                        <w:rFonts w:ascii="Cambria Math" w:hAnsi="Cambria Math"/>
                      </w:rPr>
                      <m:t>∇</m:t>
                    </m:r>
                    <m:r>
                      <w:rPr>
                        <w:rFonts w:ascii="Cambria Math" w:hAnsi="Cambria Math"/>
                      </w:rPr>
                      <m:t>φ</m:t>
                    </m:r>
                  </m:e>
                  <m:sub>
                    <m:r>
                      <w:rPr>
                        <w:rFonts w:ascii="Cambria Math" w:eastAsiaTheme="minorEastAsia" w:hAnsi="Cambria Math"/>
                      </w:rPr>
                      <m:t>L,R</m:t>
                    </m:r>
                  </m:sub>
                </m:sSub>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r>
                          <m:rPr>
                            <m:sty m:val="bi"/>
                          </m:rPr>
                          <w:rPr>
                            <w:rFonts w:ascii="Cambria Math" w:hAnsi="Cambria Math"/>
                          </w:rPr>
                          <m:t>r</m:t>
                        </m:r>
                        <m:r>
                          <w:rPr>
                            <w:rFonts w:ascii="Cambria Math" w:hAnsi="Cambria Math"/>
                          </w:rPr>
                          <m:t>,t)</m:t>
                        </m:r>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r>
                      <w:rPr>
                        <w:rFonts w:ascii="Cambria Math" w:hAnsi="Cambria Math"/>
                      </w:rPr>
                      <m:t>(</m:t>
                    </m:r>
                    <m:r>
                      <m:rPr>
                        <m:sty m:val="bi"/>
                      </m:rPr>
                      <w:rPr>
                        <w:rFonts w:ascii="Cambria Math" w:hAnsi="Cambria Math"/>
                      </w:rPr>
                      <m:t>r</m:t>
                    </m:r>
                    <m:r>
                      <w:rPr>
                        <w:rFonts w:ascii="Cambria Math" w:hAnsi="Cambria Math"/>
                      </w:rPr>
                      <m:t>,t)</m:t>
                    </m:r>
                  </m:e>
                </m:d>
              </m:oMath>
            </m:oMathPara>
          </w:p>
        </w:tc>
        <w:tc>
          <w:tcPr>
            <w:tcW w:w="4531" w:type="dxa"/>
            <w:shd w:val="clear" w:color="auto" w:fill="auto"/>
            <w:vAlign w:val="center"/>
            <w:tcPrChange w:id="425" w:author="Sasan Razmkhah" w:date="2021-08-29T20:23:00Z">
              <w:tcPr>
                <w:tcW w:w="4531" w:type="dxa"/>
              </w:tcPr>
            </w:tcPrChange>
          </w:tcPr>
          <w:p w14:paraId="34B0388F" w14:textId="06DD917A" w:rsidR="00C31258" w:rsidRDefault="00C31258">
            <w:pPr>
              <w:jc w:val="center"/>
              <w:rPr>
                <w:ins w:id="426" w:author="Sasan Razmkhah" w:date="2021-08-29T20:22:00Z"/>
              </w:rPr>
              <w:pPrChange w:id="427" w:author="Sasan Razmkhah" w:date="2021-08-29T20:23:00Z">
                <w:pPr/>
              </w:pPrChange>
            </w:pPr>
            <w:ins w:id="428" w:author="Sasan Razmkhah" w:date="2021-08-29T20:22:00Z">
              <w:r>
                <w:t>(</w:t>
              </w:r>
            </w:ins>
            <w:r w:rsidR="003D0E87">
              <w:t>47</w:t>
            </w:r>
            <w:ins w:id="429" w:author="Sasan Razmkhah" w:date="2021-08-29T20:22:00Z">
              <w:r>
                <w:t>)</w:t>
              </w:r>
            </w:ins>
          </w:p>
        </w:tc>
      </w:tr>
    </w:tbl>
    <w:p w14:paraId="2D09DDAB" w14:textId="77777777" w:rsidR="00C31258" w:rsidRDefault="00C31258" w:rsidP="00C31258"/>
    <w:p w14:paraId="4F283DE7" w14:textId="631182A1" w:rsidR="00C31258" w:rsidRDefault="003D0E87" w:rsidP="003D0E87">
      <w:r>
        <w:t xml:space="preserve"> Yukarıda yazdığımız eşitliği C</w:t>
      </w:r>
      <w:r>
        <w:rPr>
          <w:vertAlign w:val="subscript"/>
        </w:rPr>
        <w:t>L</w:t>
      </w:r>
      <w:r>
        <w:t xml:space="preserve"> ve C</w:t>
      </w:r>
      <w:r>
        <w:rPr>
          <w:vertAlign w:val="subscript"/>
        </w:rPr>
        <w:t xml:space="preserve">R </w:t>
      </w:r>
      <w:r>
        <w:t>boyunca çizgi integralini alalım:</w:t>
      </w:r>
    </w:p>
    <w:p w14:paraId="0DB0399A" w14:textId="3C9E9021" w:rsidR="003D0E87" w:rsidRDefault="003D0E87" w:rsidP="003D0E87"/>
    <w:p w14:paraId="2A0C0AE5" w14:textId="2B0AC2EB"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30" w:author="Sasan Razmkhah" w:date="2021-08-29T20:23:00Z">
          <w:tblPr>
            <w:tblStyle w:val="TableGrid"/>
            <w:tblW w:w="0" w:type="auto"/>
            <w:tblLook w:val="04A0" w:firstRow="1" w:lastRow="0" w:firstColumn="1" w:lastColumn="0" w:noHBand="0" w:noVBand="1"/>
          </w:tblPr>
        </w:tblPrChange>
      </w:tblPr>
      <w:tblGrid>
        <w:gridCol w:w="4531"/>
        <w:gridCol w:w="4531"/>
        <w:tblGridChange w:id="431">
          <w:tblGrid>
            <w:gridCol w:w="4531"/>
            <w:gridCol w:w="4531"/>
          </w:tblGrid>
        </w:tblGridChange>
      </w:tblGrid>
      <w:tr w:rsidR="003D0E87" w14:paraId="0711C00D" w14:textId="77777777" w:rsidTr="00997110">
        <w:trPr>
          <w:trHeight w:val="651"/>
          <w:ins w:id="432" w:author="Sasan Razmkhah" w:date="2021-08-29T20:22:00Z"/>
        </w:trPr>
        <w:tc>
          <w:tcPr>
            <w:tcW w:w="4531" w:type="dxa"/>
            <w:shd w:val="clear" w:color="auto" w:fill="auto"/>
            <w:vAlign w:val="center"/>
            <w:tcPrChange w:id="433" w:author="Sasan Razmkhah" w:date="2021-08-29T20:23:00Z">
              <w:tcPr>
                <w:tcW w:w="4531" w:type="dxa"/>
              </w:tcPr>
            </w:tcPrChange>
          </w:tcPr>
          <w:p w14:paraId="23AE392E" w14:textId="4FE28D9F" w:rsidR="003D0E87" w:rsidRPr="002F46E1" w:rsidRDefault="00947DBA" w:rsidP="003D0E87">
            <w:pPr>
              <w:keepNext/>
              <w:rPr>
                <w:ins w:id="434" w:author="Sasan Razmkhah" w:date="2021-08-29T20:22:00Z"/>
              </w:rPr>
            </w:pPr>
            <m:oMathPara>
              <m:oMath>
                <m:sSub>
                  <m:sSubPr>
                    <m:ctrlPr>
                      <w:rPr>
                        <w:rFonts w:ascii="Cambria Math" w:hAnsi="Cambria Math"/>
                        <w:i/>
                      </w:rPr>
                    </m:ctrlPr>
                  </m:sSubPr>
                  <m:e>
                    <m:r>
                      <w:rPr>
                        <w:rFonts w:ascii="Cambria Math" w:hAnsi="Cambria Math"/>
                      </w:rPr>
                      <m:t>φ</m:t>
                    </m:r>
                  </m:e>
                  <m:sub>
                    <m:r>
                      <w:rPr>
                        <w:rFonts w:ascii="Cambria Math" w:eastAsiaTheme="minorEastAsia" w:hAnsi="Cambria Math"/>
                      </w:rPr>
                      <m:t>Ra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Rb</m:t>
                    </m:r>
                  </m:sub>
                </m:sSub>
                <m:d>
                  <m:dPr>
                    <m:ctrlPr>
                      <w:rPr>
                        <w:rFonts w:ascii="Cambria Math" w:hAnsi="Cambria Math"/>
                        <w:i/>
                      </w:rPr>
                    </m:ctrlPr>
                  </m:dPr>
                  <m:e>
                    <m:r>
                      <w:rPr>
                        <w:rFonts w:ascii="Cambria Math" w:hAnsi="Cambria Math"/>
                      </w:rPr>
                      <m:t>x+dx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35" w:author="Sasan Razmkhah" w:date="2021-08-29T20:23:00Z">
              <w:tcPr>
                <w:tcW w:w="4531" w:type="dxa"/>
              </w:tcPr>
            </w:tcPrChange>
          </w:tcPr>
          <w:p w14:paraId="6DD45D72" w14:textId="77777777" w:rsidR="003D0E87" w:rsidRDefault="003D0E87">
            <w:pPr>
              <w:jc w:val="center"/>
              <w:rPr>
                <w:ins w:id="436" w:author="Sasan Razmkhah" w:date="2021-08-29T20:22:00Z"/>
              </w:rPr>
              <w:pPrChange w:id="437" w:author="Sasan Razmkhah" w:date="2021-08-29T20:23:00Z">
                <w:pPr/>
              </w:pPrChange>
            </w:pPr>
            <w:ins w:id="438" w:author="Sasan Razmkhah" w:date="2021-08-29T20:22:00Z">
              <w:r>
                <w:t>(</w:t>
              </w:r>
            </w:ins>
            <w:r>
              <w:t>47</w:t>
            </w:r>
            <w:ins w:id="439" w:author="Sasan Razmkhah" w:date="2021-08-29T20:22:00Z">
              <w:r>
                <w:t>)</w:t>
              </w:r>
            </w:ins>
          </w:p>
        </w:tc>
      </w:tr>
    </w:tbl>
    <w:p w14:paraId="56E46F09" w14:textId="1D393799" w:rsidR="003D0E87" w:rsidRDefault="003D0E87" w:rsidP="003D0E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40" w:author="Sasan Razmkhah" w:date="2021-08-29T20:23:00Z">
          <w:tblPr>
            <w:tblStyle w:val="TableGrid"/>
            <w:tblW w:w="0" w:type="auto"/>
            <w:tblLook w:val="04A0" w:firstRow="1" w:lastRow="0" w:firstColumn="1" w:lastColumn="0" w:noHBand="0" w:noVBand="1"/>
          </w:tblPr>
        </w:tblPrChange>
      </w:tblPr>
      <w:tblGrid>
        <w:gridCol w:w="4531"/>
        <w:gridCol w:w="4531"/>
        <w:tblGridChange w:id="441">
          <w:tblGrid>
            <w:gridCol w:w="4531"/>
            <w:gridCol w:w="4531"/>
          </w:tblGrid>
        </w:tblGridChange>
      </w:tblGrid>
      <w:tr w:rsidR="003D0E87" w14:paraId="098259FB" w14:textId="77777777" w:rsidTr="00997110">
        <w:trPr>
          <w:trHeight w:val="651"/>
          <w:ins w:id="442" w:author="Sasan Razmkhah" w:date="2021-08-29T20:22:00Z"/>
        </w:trPr>
        <w:tc>
          <w:tcPr>
            <w:tcW w:w="4531" w:type="dxa"/>
            <w:shd w:val="clear" w:color="auto" w:fill="auto"/>
            <w:vAlign w:val="center"/>
            <w:tcPrChange w:id="443" w:author="Sasan Razmkhah" w:date="2021-08-29T20:23:00Z">
              <w:tcPr>
                <w:tcW w:w="4531" w:type="dxa"/>
              </w:tcPr>
            </w:tcPrChange>
          </w:tcPr>
          <w:p w14:paraId="79FA96C8" w14:textId="371F0520" w:rsidR="003D0E87" w:rsidRPr="002F46E1" w:rsidRDefault="00947DBA" w:rsidP="003D0E87">
            <w:pPr>
              <w:keepNext/>
              <w:rPr>
                <w:ins w:id="444" w:author="Sasan Razmkhah" w:date="2021-08-29T20:22:00Z"/>
              </w:rPr>
            </w:pPr>
            <m:oMathPara>
              <m:oMath>
                <m:sSub>
                  <m:sSubPr>
                    <m:ctrlPr>
                      <w:rPr>
                        <w:rFonts w:ascii="Cambria Math" w:hAnsi="Cambria Math"/>
                        <w:i/>
                      </w:rPr>
                    </m:ctrlPr>
                  </m:sSubPr>
                  <m:e>
                    <m:r>
                      <w:rPr>
                        <w:rFonts w:ascii="Cambria Math" w:hAnsi="Cambria Math"/>
                      </w:rPr>
                      <m:t>φ</m:t>
                    </m:r>
                  </m:e>
                  <m:sub>
                    <m:r>
                      <w:rPr>
                        <w:rFonts w:ascii="Cambria Math" w:eastAsiaTheme="minorEastAsia" w:hAnsi="Cambria Math"/>
                      </w:rPr>
                      <m:t>Lb</m:t>
                    </m:r>
                  </m:sub>
                </m:sSub>
                <m:d>
                  <m:dPr>
                    <m:ctrlPr>
                      <w:rPr>
                        <w:rFonts w:ascii="Cambria Math" w:hAnsi="Cambria Math"/>
                        <w:i/>
                      </w:rPr>
                    </m:ctrlPr>
                  </m:dPr>
                  <m:e>
                    <m:r>
                      <w:rPr>
                        <w:rFonts w:ascii="Cambria Math" w:hAnsi="Cambria Math"/>
                      </w:rPr>
                      <m:t>x+dx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La</m:t>
                    </m:r>
                  </m:sub>
                </m:sSub>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mc</m:t>
                            </m:r>
                          </m:num>
                          <m:den>
                            <m:sSup>
                              <m:sSupPr>
                                <m:ctrlPr>
                                  <w:rPr>
                                    <w:rFonts w:ascii="Cambria Math" w:hAnsi="Cambria Math"/>
                                    <w:i/>
                                  </w:rPr>
                                </m:ctrlPr>
                              </m:sSupPr>
                              <m:e>
                                <m:r>
                                  <w:rPr>
                                    <w:rFonts w:ascii="Cambria Math" w:hAnsi="Cambria Math"/>
                                  </w:rPr>
                                  <m:t>2e</m:t>
                                </m:r>
                              </m:e>
                              <m:sup>
                                <m:r>
                                  <w:rPr>
                                    <w:rFonts w:ascii="Cambria Math" w:hAnsi="Cambria Math"/>
                                  </w:rPr>
                                  <m:t>2</m:t>
                                </m:r>
                              </m:sup>
                            </m:sSup>
                            <m:r>
                              <w:rPr>
                                <w:rFonts w:ascii="Cambria Math" w:hAnsi="Cambria Math"/>
                              </w:rPr>
                              <m:t>n</m:t>
                            </m:r>
                            <m:d>
                              <m:dPr>
                                <m:ctrlPr>
                                  <w:rPr>
                                    <w:rFonts w:ascii="Cambria Math" w:hAnsi="Cambria Math"/>
                                    <w:i/>
                                  </w:rPr>
                                </m:ctrlPr>
                              </m:dPr>
                              <m:e>
                                <m:r>
                                  <m:rPr>
                                    <m:sty m:val="bi"/>
                                  </m:rPr>
                                  <w:rPr>
                                    <w:rFonts w:ascii="Cambria Math" w:hAnsi="Cambria Math"/>
                                  </w:rPr>
                                  <m:t>r</m:t>
                                </m:r>
                                <m:r>
                                  <w:rPr>
                                    <w:rFonts w:ascii="Cambria Math" w:hAnsi="Cambria Math"/>
                                  </w:rPr>
                                  <m:t>,t</m:t>
                                </m:r>
                              </m:e>
                            </m:d>
                          </m:den>
                        </m:f>
                        <m:sSub>
                          <m:sSubPr>
                            <m:ctrlPr>
                              <w:rPr>
                                <w:rFonts w:ascii="Cambria Math" w:hAnsi="Cambria Math"/>
                                <w:i/>
                              </w:rPr>
                            </m:ctrlPr>
                          </m:sSubPr>
                          <m:e>
                            <m:r>
                              <m:rPr>
                                <m:sty m:val="b"/>
                              </m:rPr>
                              <w:rPr>
                                <w:rFonts w:ascii="Cambria Math" w:hAnsi="Cambria Math"/>
                              </w:rPr>
                              <m:t>J</m:t>
                            </m:r>
                          </m:e>
                          <m:sub>
                            <m:r>
                              <w:rPr>
                                <w:rFonts w:ascii="Cambria Math" w:eastAsiaTheme="minorEastAsia" w:hAnsi="Cambria Math"/>
                              </w:rPr>
                              <m:t>s</m:t>
                            </m:r>
                          </m:sub>
                        </m:sSub>
                        <m:r>
                          <m:rPr>
                            <m:sty m:val="p"/>
                          </m:rPr>
                          <w:rPr>
                            <w:rFonts w:ascii="Cambria Math" w:hAnsi="Cambria Math"/>
                          </w:rPr>
                          <m:t>+</m:t>
                        </m:r>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45" w:author="Sasan Razmkhah" w:date="2021-08-29T20:23:00Z">
              <w:tcPr>
                <w:tcW w:w="4531" w:type="dxa"/>
              </w:tcPr>
            </w:tcPrChange>
          </w:tcPr>
          <w:p w14:paraId="1D776C4C" w14:textId="0930DDB0" w:rsidR="003D0E87" w:rsidRDefault="003D0E87">
            <w:pPr>
              <w:jc w:val="center"/>
              <w:rPr>
                <w:ins w:id="446" w:author="Sasan Razmkhah" w:date="2021-08-29T20:22:00Z"/>
              </w:rPr>
              <w:pPrChange w:id="447" w:author="Sasan Razmkhah" w:date="2021-08-29T20:23:00Z">
                <w:pPr/>
              </w:pPrChange>
            </w:pPr>
            <w:ins w:id="448" w:author="Sasan Razmkhah" w:date="2021-08-29T20:22:00Z">
              <w:r>
                <w:t>(</w:t>
              </w:r>
            </w:ins>
            <w:r>
              <w:t>48</w:t>
            </w:r>
            <w:ins w:id="449" w:author="Sasan Razmkhah" w:date="2021-08-29T20:22:00Z">
              <w:r>
                <w:t>)</w:t>
              </w:r>
            </w:ins>
          </w:p>
        </w:tc>
      </w:tr>
    </w:tbl>
    <w:p w14:paraId="37169FBB" w14:textId="3C28CA4D" w:rsidR="003D0E87" w:rsidRDefault="003D0E87" w:rsidP="003D0E87"/>
    <w:p w14:paraId="03E5B33C" w14:textId="1EFFBD10" w:rsidR="003D0E87" w:rsidRDefault="003D0E87" w:rsidP="00AD7D3F">
      <w:pPr>
        <w:jc w:val="both"/>
        <w:rPr>
          <w:rFonts w:eastAsiaTheme="minorEastAsia"/>
        </w:rPr>
      </w:pPr>
      <w:r>
        <w:t xml:space="preserve"> Josephson eklemini oluşturan süperiletkenlerin kalınlığının </w:t>
      </w:r>
      <w:commentRangeStart w:id="450"/>
      <w:r>
        <w:t xml:space="preserve">London depths </w:t>
      </w:r>
      <w:commentRangeEnd w:id="450"/>
      <w:r w:rsidR="00AD7D3F">
        <w:rPr>
          <w:rStyle w:val="CommentReference"/>
        </w:rPr>
        <w:commentReference w:id="450"/>
      </w:r>
      <w:r>
        <w:t xml:space="preserve">parametresinden daha büyük olduğunu varsayalım. </w:t>
      </w:r>
      <w:r w:rsidR="00AD7D3F">
        <w:t xml:space="preserve"> Bu durumda, belirlediğimiz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D7D3F">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AD7D3F">
        <w:rPr>
          <w:rFonts w:eastAsiaTheme="minorEastAsia"/>
        </w:rPr>
        <w:t xml:space="preserve"> </w:t>
      </w:r>
      <w:r w:rsidR="00363AFE">
        <w:rPr>
          <w:rFonts w:eastAsiaTheme="minorEastAsia"/>
        </w:rPr>
        <w:t xml:space="preserve">bölgeleri, üst ve alt kısımlarda </w:t>
      </w:r>
      <w:r w:rsidR="00AD7D3F">
        <w:rPr>
          <w:rFonts w:eastAsiaTheme="minorEastAsia"/>
        </w:rPr>
        <w:t xml:space="preserve">penetration depth dışında kalacaktır yani shielding akımı belirlediğimiz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AD7D3F">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AD7D3F">
        <w:rPr>
          <w:rFonts w:eastAsiaTheme="minorEastAsia"/>
        </w:rPr>
        <w:t xml:space="preserve"> bölgeleri dışında akacaktır. </w:t>
      </w:r>
      <w:r w:rsidR="00363AFE">
        <w:rPr>
          <w:rFonts w:eastAsiaTheme="minorEastAsia"/>
        </w:rPr>
        <w:t xml:space="preserve">Bunun dışında Josephson eklemlerinin sağ ve sol kısmında shielding akım ile </w:t>
      </w: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363AFE">
        <w:rPr>
          <w:rFonts w:eastAsiaTheme="minorEastAsia"/>
        </w:rPr>
        <w:t xml:space="preserve"> ve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363AFE">
        <w:rPr>
          <w:rFonts w:eastAsiaTheme="minorEastAsia"/>
        </w:rPr>
        <w:t xml:space="preserve"> bölgeleri birbirine diktir. Bu durumlardan ötürü eşitlik 47 ve 48’deki </w:t>
      </w:r>
      <w:r w:rsidR="009D67C4">
        <w:rPr>
          <w:rFonts w:eastAsiaTheme="minorEastAsia"/>
        </w:rPr>
        <w:t>integrallerin argümanında bulunan akım yoğunluğu ifadesi ile d</w:t>
      </w:r>
      <w:r w:rsidR="009D67C4" w:rsidRPr="009D67C4">
        <w:rPr>
          <w:rFonts w:eastAsiaTheme="minorEastAsia"/>
          <w:b/>
        </w:rPr>
        <w:t>l</w:t>
      </w:r>
      <w:r w:rsidR="009D67C4">
        <w:rPr>
          <w:rFonts w:eastAsiaTheme="minorEastAsia"/>
          <w:b/>
        </w:rPr>
        <w:t xml:space="preserve"> </w:t>
      </w:r>
      <w:r w:rsidR="009D67C4" w:rsidRPr="009D67C4">
        <w:rPr>
          <w:rFonts w:eastAsiaTheme="minorEastAsia"/>
        </w:rPr>
        <w:t xml:space="preserve">ifadesinin skaler çarpımı </w:t>
      </w:r>
      <w:r w:rsidR="009D67C4">
        <w:rPr>
          <w:rFonts w:eastAsiaTheme="minorEastAsia"/>
        </w:rPr>
        <w:t>integral alınan bölge boyunca sıfır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51" w:author="Sasan Razmkhah" w:date="2021-08-29T20:23:00Z">
          <w:tblPr>
            <w:tblStyle w:val="TableGrid"/>
            <w:tblW w:w="0" w:type="auto"/>
            <w:tblLook w:val="04A0" w:firstRow="1" w:lastRow="0" w:firstColumn="1" w:lastColumn="0" w:noHBand="0" w:noVBand="1"/>
          </w:tblPr>
        </w:tblPrChange>
      </w:tblPr>
      <w:tblGrid>
        <w:gridCol w:w="4531"/>
        <w:gridCol w:w="4531"/>
        <w:tblGridChange w:id="452">
          <w:tblGrid>
            <w:gridCol w:w="4531"/>
            <w:gridCol w:w="4531"/>
          </w:tblGrid>
        </w:tblGridChange>
      </w:tblGrid>
      <w:tr w:rsidR="009D67C4" w14:paraId="4C1510BD" w14:textId="77777777" w:rsidTr="00947DBA">
        <w:trPr>
          <w:trHeight w:val="651"/>
          <w:ins w:id="453" w:author="Sasan Razmkhah" w:date="2021-08-29T20:22:00Z"/>
        </w:trPr>
        <w:tc>
          <w:tcPr>
            <w:tcW w:w="4531" w:type="dxa"/>
            <w:shd w:val="clear" w:color="auto" w:fill="auto"/>
            <w:vAlign w:val="center"/>
            <w:tcPrChange w:id="454" w:author="Sasan Razmkhah" w:date="2021-08-29T20:23:00Z">
              <w:tcPr>
                <w:tcW w:w="4531" w:type="dxa"/>
              </w:tcPr>
            </w:tcPrChange>
          </w:tcPr>
          <w:p w14:paraId="64C6719C" w14:textId="518A5269" w:rsidR="009D67C4" w:rsidRPr="002F46E1" w:rsidRDefault="009D67C4" w:rsidP="00947DBA">
            <w:pPr>
              <w:keepNext/>
              <w:rPr>
                <w:ins w:id="455" w:author="Sasan Razmkhah" w:date="2021-08-29T20:22:00Z"/>
              </w:rPr>
            </w:pPr>
            <m:oMathPara>
              <m:oMath>
                <m:r>
                  <w:rPr>
                    <w:rFonts w:ascii="Cambria Math" w:hAnsi="Cambria Math"/>
                  </w:rPr>
                  <m:t>φ</m:t>
                </m:r>
                <m:d>
                  <m:dPr>
                    <m:ctrlPr>
                      <w:rPr>
                        <w:rFonts w:ascii="Cambria Math" w:hAnsi="Cambria Math"/>
                        <w:i/>
                      </w:rPr>
                    </m:ctrlPr>
                  </m:dPr>
                  <m:e>
                    <m:r>
                      <w:rPr>
                        <w:rFonts w:ascii="Cambria Math" w:hAnsi="Cambria Math"/>
                      </w:rPr>
                      <m:t>x+dx</m:t>
                    </m:r>
                  </m:e>
                </m:d>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eastAsiaTheme="minorEastAsia" w:hAnsi="Cambria Math"/>
                          </w:rPr>
                          <m:t>Lb</m:t>
                        </m:r>
                      </m:sub>
                    </m:sSub>
                    <m:d>
                      <m:dPr>
                        <m:ctrlPr>
                          <w:rPr>
                            <w:rFonts w:ascii="Cambria Math" w:hAnsi="Cambria Math"/>
                            <w:i/>
                          </w:rPr>
                        </m:ctrlPr>
                      </m:dPr>
                      <m:e>
                        <m:r>
                          <w:rPr>
                            <w:rFonts w:ascii="Cambria Math" w:hAnsi="Cambria Math"/>
                          </w:rPr>
                          <m:t>x+dx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Rb</m:t>
                        </m:r>
                      </m:sub>
                    </m:sSub>
                    <m:d>
                      <m:dPr>
                        <m:ctrlPr>
                          <w:rPr>
                            <w:rFonts w:ascii="Cambria Math" w:hAnsi="Cambria Math"/>
                            <w:i/>
                          </w:rPr>
                        </m:ctrlPr>
                      </m:dPr>
                      <m:e>
                        <m:r>
                          <w:rPr>
                            <w:rFonts w:ascii="Cambria Math" w:hAnsi="Cambria Math"/>
                          </w:rPr>
                          <m:t>x+dx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eastAsiaTheme="minorEastAsia" w:hAnsi="Cambria Math"/>
                          </w:rPr>
                          <m:t>La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eastAsiaTheme="minorEastAsia" w:hAnsi="Cambria Math"/>
                          </w:rPr>
                          <m:t>Ra</m:t>
                        </m:r>
                      </m:sub>
                    </m:sSub>
                    <m:d>
                      <m:dPr>
                        <m:ctrlPr>
                          <w:rPr>
                            <w:rFonts w:ascii="Cambria Math" w:hAnsi="Cambria Math"/>
                            <w:i/>
                          </w:rPr>
                        </m:ctrlPr>
                      </m:dPr>
                      <m:e>
                        <m:r>
                          <w:rPr>
                            <w:rFonts w:ascii="Cambria Math" w:hAnsi="Cambria Math"/>
                          </w:rPr>
                          <m:t>x</m:t>
                        </m:r>
                      </m:e>
                    </m:d>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begChr m:val="["/>
                    <m:endChr m:val="]"/>
                    <m:ctrlPr>
                      <w:rPr>
                        <w:rFonts w:ascii="Cambria Math" w:hAnsi="Cambria Math"/>
                        <w:i/>
                      </w:rPr>
                    </m:ctrlPr>
                  </m:dPr>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L</m:t>
                            </m:r>
                          </m:sub>
                        </m:sSub>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C</m:t>
                            </m:r>
                          </m:e>
                          <m:sub>
                            <m:r>
                              <w:rPr>
                                <w:rFonts w:ascii="Cambria Math" w:hAnsi="Cambria Math"/>
                              </w:rPr>
                              <m:t>R</m:t>
                            </m:r>
                          </m:sub>
                        </m:sSub>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e>
                </m:d>
              </m:oMath>
            </m:oMathPara>
          </w:p>
        </w:tc>
        <w:tc>
          <w:tcPr>
            <w:tcW w:w="4531" w:type="dxa"/>
            <w:shd w:val="clear" w:color="auto" w:fill="auto"/>
            <w:vAlign w:val="center"/>
            <w:tcPrChange w:id="456" w:author="Sasan Razmkhah" w:date="2021-08-29T20:23:00Z">
              <w:tcPr>
                <w:tcW w:w="4531" w:type="dxa"/>
              </w:tcPr>
            </w:tcPrChange>
          </w:tcPr>
          <w:p w14:paraId="2C0161E3" w14:textId="77777777" w:rsidR="009D67C4" w:rsidRDefault="009D67C4">
            <w:pPr>
              <w:jc w:val="center"/>
              <w:rPr>
                <w:ins w:id="457" w:author="Sasan Razmkhah" w:date="2021-08-29T20:22:00Z"/>
              </w:rPr>
              <w:pPrChange w:id="458" w:author="Sasan Razmkhah" w:date="2021-08-29T20:23:00Z">
                <w:pPr/>
              </w:pPrChange>
            </w:pPr>
            <w:ins w:id="459" w:author="Sasan Razmkhah" w:date="2021-08-29T20:22:00Z">
              <w:r>
                <w:t>(</w:t>
              </w:r>
            </w:ins>
            <w:r>
              <w:t>48</w:t>
            </w:r>
            <w:ins w:id="460" w:author="Sasan Razmkhah" w:date="2021-08-29T20:22:00Z">
              <w:r>
                <w:t>)</w:t>
              </w:r>
            </w:ins>
          </w:p>
        </w:tc>
      </w:tr>
    </w:tbl>
    <w:p w14:paraId="23AEF3EB" w14:textId="77777777" w:rsidR="00947DBA" w:rsidRDefault="00947DBA" w:rsidP="00AD7D3F">
      <w:pPr>
        <w:jc w:val="both"/>
      </w:pPr>
    </w:p>
    <w:p w14:paraId="0466FD44" w14:textId="39551731" w:rsidR="00947DBA" w:rsidRDefault="00947DBA" w:rsidP="00AD7D3F">
      <w:pPr>
        <w:jc w:val="both"/>
      </w:pPr>
      <w:r>
        <w:t xml:space="preserve"> İki süperiletken arasındaki boşluğu(bariyer) ihmal edersek integrali kapalı çizgi integrali olarak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61" w:author="Sasan Razmkhah" w:date="2021-08-29T20:23:00Z">
          <w:tblPr>
            <w:tblStyle w:val="TableGrid"/>
            <w:tblW w:w="0" w:type="auto"/>
            <w:tblLook w:val="04A0" w:firstRow="1" w:lastRow="0" w:firstColumn="1" w:lastColumn="0" w:noHBand="0" w:noVBand="1"/>
          </w:tblPr>
        </w:tblPrChange>
      </w:tblPr>
      <w:tblGrid>
        <w:gridCol w:w="4531"/>
        <w:gridCol w:w="4531"/>
        <w:tblGridChange w:id="462">
          <w:tblGrid>
            <w:gridCol w:w="4531"/>
            <w:gridCol w:w="4531"/>
          </w:tblGrid>
        </w:tblGridChange>
      </w:tblGrid>
      <w:tr w:rsidR="00947DBA" w14:paraId="4441D455" w14:textId="77777777" w:rsidTr="00947DBA">
        <w:trPr>
          <w:trHeight w:val="651"/>
          <w:ins w:id="463" w:author="Sasan Razmkhah" w:date="2021-08-29T20:22:00Z"/>
        </w:trPr>
        <w:tc>
          <w:tcPr>
            <w:tcW w:w="4531" w:type="dxa"/>
            <w:shd w:val="clear" w:color="auto" w:fill="auto"/>
            <w:vAlign w:val="center"/>
            <w:tcPrChange w:id="464" w:author="Sasan Razmkhah" w:date="2021-08-29T20:23:00Z">
              <w:tcPr>
                <w:tcW w:w="4531" w:type="dxa"/>
              </w:tcPr>
            </w:tcPrChange>
          </w:tcPr>
          <w:p w14:paraId="70125B2B" w14:textId="03A33E01" w:rsidR="00947DBA" w:rsidRPr="002F46E1" w:rsidRDefault="00947DBA" w:rsidP="00947DBA">
            <w:pPr>
              <w:keepNext/>
              <w:rPr>
                <w:ins w:id="465" w:author="Sasan Razmkhah" w:date="2021-08-29T20:22:00Z"/>
              </w:rPr>
            </w:pPr>
            <m:oMathPara>
              <m:oMath>
                <m:r>
                  <w:rPr>
                    <w:rFonts w:ascii="Cambria Math" w:hAnsi="Cambria Math"/>
                  </w:rPr>
                  <m:t>φ</m:t>
                </m:r>
                <m:d>
                  <m:dPr>
                    <m:ctrlPr>
                      <w:rPr>
                        <w:rFonts w:ascii="Cambria Math" w:hAnsi="Cambria Math"/>
                        <w:i/>
                      </w:rPr>
                    </m:ctrlPr>
                  </m:dPr>
                  <m:e>
                    <m:r>
                      <w:rPr>
                        <w:rFonts w:ascii="Cambria Math" w:hAnsi="Cambria Math"/>
                      </w:rPr>
                      <m:t>x+dx</m:t>
                    </m:r>
                  </m:e>
                </m:d>
                <m:r>
                  <w:rPr>
                    <w:rFonts w:ascii="Cambria Math" w:hAnsi="Cambria Math"/>
                  </w:rPr>
                  <m:t>-φ</m:t>
                </m:r>
                <m:d>
                  <m:dPr>
                    <m:ctrlPr>
                      <w:rPr>
                        <w:rFonts w:ascii="Cambria Math" w:hAnsi="Cambria Math"/>
                        <w:i/>
                      </w:rPr>
                    </m:ctrlPr>
                  </m:dPr>
                  <m:e>
                    <m:r>
                      <w:rPr>
                        <w:rFonts w:ascii="Cambria Math"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nary>
                  <m:naryPr>
                    <m:chr m:val="∮"/>
                    <m:limLoc m:val="undOvr"/>
                    <m:subHide m:val="1"/>
                    <m:supHide m:val="1"/>
                    <m:ctrlPr>
                      <w:rPr>
                        <w:rFonts w:ascii="Cambria Math" w:hAnsi="Cambria Math"/>
                        <w:b/>
                      </w:rPr>
                    </m:ctrlPr>
                  </m:naryPr>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oMath>
            </m:oMathPara>
          </w:p>
        </w:tc>
        <w:tc>
          <w:tcPr>
            <w:tcW w:w="4531" w:type="dxa"/>
            <w:shd w:val="clear" w:color="auto" w:fill="auto"/>
            <w:vAlign w:val="center"/>
            <w:tcPrChange w:id="466" w:author="Sasan Razmkhah" w:date="2021-08-29T20:23:00Z">
              <w:tcPr>
                <w:tcW w:w="4531" w:type="dxa"/>
              </w:tcPr>
            </w:tcPrChange>
          </w:tcPr>
          <w:p w14:paraId="0B407E81" w14:textId="77777777" w:rsidR="00947DBA" w:rsidRDefault="00947DBA" w:rsidP="00947DBA">
            <w:pPr>
              <w:jc w:val="center"/>
              <w:rPr>
                <w:ins w:id="467" w:author="Sasan Razmkhah" w:date="2021-08-29T20:22:00Z"/>
              </w:rPr>
              <w:pPrChange w:id="468" w:author="Sasan Razmkhah" w:date="2021-08-29T20:23:00Z">
                <w:pPr/>
              </w:pPrChange>
            </w:pPr>
            <w:ins w:id="469" w:author="Sasan Razmkhah" w:date="2021-08-29T20:22:00Z">
              <w:r>
                <w:t>(</w:t>
              </w:r>
            </w:ins>
            <w:r>
              <w:t>48</w:t>
            </w:r>
            <w:ins w:id="470" w:author="Sasan Razmkhah" w:date="2021-08-29T20:22:00Z">
              <w:r>
                <w:t>)</w:t>
              </w:r>
            </w:ins>
          </w:p>
        </w:tc>
      </w:tr>
    </w:tbl>
    <w:p w14:paraId="1067902A" w14:textId="288E714D" w:rsidR="00947DBA" w:rsidRDefault="00947DBA" w:rsidP="00AD7D3F">
      <w:pPr>
        <w:jc w:val="both"/>
      </w:pPr>
    </w:p>
    <w:p w14:paraId="7B9D4EA4" w14:textId="778BD2F8" w:rsidR="00947DBA" w:rsidRDefault="00947DBA" w:rsidP="00AD7D3F">
      <w:pPr>
        <w:jc w:val="both"/>
      </w:pPr>
      <w:r>
        <w:t xml:space="preserve"> Manyetik potansiyelin kapalı çizgi integralini manyetik alan cinsinden </w:t>
      </w:r>
      <w:commentRangeStart w:id="471"/>
      <w:r>
        <w:t>yazalım, bu durumda yukarıdaki eşitliğin sağ tarafında bulunan integral aşağıdaki gibi olacaktır:</w:t>
      </w:r>
      <w:commentRangeEnd w:id="471"/>
      <w:r>
        <w:rPr>
          <w:rStyle w:val="CommentReference"/>
        </w:rPr>
        <w:commentReference w:id="47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72" w:author="Sasan Razmkhah" w:date="2021-08-29T20:23:00Z">
          <w:tblPr>
            <w:tblStyle w:val="TableGrid"/>
            <w:tblW w:w="0" w:type="auto"/>
            <w:tblLook w:val="04A0" w:firstRow="1" w:lastRow="0" w:firstColumn="1" w:lastColumn="0" w:noHBand="0" w:noVBand="1"/>
          </w:tblPr>
        </w:tblPrChange>
      </w:tblPr>
      <w:tblGrid>
        <w:gridCol w:w="4531"/>
        <w:gridCol w:w="4531"/>
        <w:tblGridChange w:id="473">
          <w:tblGrid>
            <w:gridCol w:w="4531"/>
            <w:gridCol w:w="4531"/>
          </w:tblGrid>
        </w:tblGridChange>
      </w:tblGrid>
      <w:tr w:rsidR="00947DBA" w14:paraId="4E5851E7" w14:textId="77777777" w:rsidTr="00947DBA">
        <w:trPr>
          <w:trHeight w:val="651"/>
          <w:ins w:id="474" w:author="Sasan Razmkhah" w:date="2021-08-29T20:22:00Z"/>
        </w:trPr>
        <w:tc>
          <w:tcPr>
            <w:tcW w:w="4531" w:type="dxa"/>
            <w:shd w:val="clear" w:color="auto" w:fill="auto"/>
            <w:vAlign w:val="center"/>
            <w:tcPrChange w:id="475" w:author="Sasan Razmkhah" w:date="2021-08-29T20:23:00Z">
              <w:tcPr>
                <w:tcW w:w="4531" w:type="dxa"/>
              </w:tcPr>
            </w:tcPrChange>
          </w:tcPr>
          <w:p w14:paraId="5F11C7E8" w14:textId="0683E1DD" w:rsidR="00947DBA" w:rsidRPr="002F46E1" w:rsidRDefault="00947DBA" w:rsidP="00947DBA">
            <w:pPr>
              <w:keepNext/>
              <w:rPr>
                <w:ins w:id="476" w:author="Sasan Razmkhah" w:date="2021-08-29T20:22:00Z"/>
              </w:rPr>
            </w:pPr>
            <m:oMathPara>
              <m:oMath>
                <m:nary>
                  <m:naryPr>
                    <m:chr m:val="∮"/>
                    <m:limLoc m:val="undOvr"/>
                    <m:subHide m:val="1"/>
                    <m:supHide m:val="1"/>
                    <m:ctrlPr>
                      <w:rPr>
                        <w:rFonts w:ascii="Cambria Math" w:hAnsi="Cambria Math"/>
                        <w:b/>
                      </w:rPr>
                    </m:ctrlPr>
                  </m:naryPr>
                  <m:sub/>
                  <m:sup/>
                  <m:e>
                    <m:r>
                      <m:rPr>
                        <m:sty m:val="b"/>
                      </m:rPr>
                      <w:rPr>
                        <w:rFonts w:ascii="Cambria Math" w:hAnsi="Cambria Math"/>
                      </w:rPr>
                      <m:t>A</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l</m:t>
                    </m:r>
                  </m:e>
                </m:nary>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r>
                      <w:rPr>
                        <w:rFonts w:ascii="Cambria Math" w:hAnsi="Cambria Math"/>
                      </w:rPr>
                      <m:t>+t</m:t>
                    </m:r>
                  </m:e>
                </m:d>
                <m:r>
                  <w:rPr>
                    <w:rFonts w:ascii="Cambria Math" w:hAnsi="Cambria Math"/>
                  </w:rPr>
                  <m:t>dx</m:t>
                </m:r>
              </m:oMath>
            </m:oMathPara>
          </w:p>
        </w:tc>
        <w:tc>
          <w:tcPr>
            <w:tcW w:w="4531" w:type="dxa"/>
            <w:shd w:val="clear" w:color="auto" w:fill="auto"/>
            <w:vAlign w:val="center"/>
            <w:tcPrChange w:id="477" w:author="Sasan Razmkhah" w:date="2021-08-29T20:23:00Z">
              <w:tcPr>
                <w:tcW w:w="4531" w:type="dxa"/>
              </w:tcPr>
            </w:tcPrChange>
          </w:tcPr>
          <w:p w14:paraId="482F0179" w14:textId="77777777" w:rsidR="00947DBA" w:rsidRDefault="00947DBA" w:rsidP="00947DBA">
            <w:pPr>
              <w:jc w:val="center"/>
              <w:rPr>
                <w:ins w:id="478" w:author="Sasan Razmkhah" w:date="2021-08-29T20:22:00Z"/>
              </w:rPr>
              <w:pPrChange w:id="479" w:author="Sasan Razmkhah" w:date="2021-08-29T20:23:00Z">
                <w:pPr/>
              </w:pPrChange>
            </w:pPr>
            <w:ins w:id="480" w:author="Sasan Razmkhah" w:date="2021-08-29T20:22:00Z">
              <w:r>
                <w:t>(</w:t>
              </w:r>
            </w:ins>
            <w:r>
              <w:t>48</w:t>
            </w:r>
            <w:ins w:id="481" w:author="Sasan Razmkhah" w:date="2021-08-29T20:22:00Z">
              <w:r>
                <w:t>)</w:t>
              </w:r>
            </w:ins>
          </w:p>
        </w:tc>
      </w:tr>
    </w:tbl>
    <w:p w14:paraId="6C112133" w14:textId="77777777" w:rsidR="00947DBA" w:rsidRDefault="00947DBA" w:rsidP="00AD7D3F">
      <w:pPr>
        <w:jc w:val="both"/>
      </w:pPr>
    </w:p>
    <w:p w14:paraId="221039EB" w14:textId="47787D63" w:rsidR="00947DBA" w:rsidRDefault="00947DBA" w:rsidP="00AD7D3F">
      <w:pPr>
        <w:jc w:val="both"/>
      </w:pPr>
      <w:r>
        <w:t xml:space="preserve"> Yukarıdaki ifadeyi eşitlik </w:t>
      </w:r>
      <w:r w:rsidRPr="00947DBA">
        <w:rPr>
          <w:color w:val="FF0000"/>
        </w:rPr>
        <w:t>XX</w:t>
      </w:r>
      <w:r>
        <w:rPr>
          <w:color w:val="FF0000"/>
        </w:rPr>
        <w:t>’</w:t>
      </w:r>
      <w:r w:rsidRPr="00947DBA">
        <w:rPr>
          <w:color w:val="000000" w:themeColor="text1"/>
        </w:rPr>
        <w:t>te</w:t>
      </w:r>
      <w:r>
        <w:rPr>
          <w:color w:val="FF0000"/>
        </w:rPr>
        <w:t xml:space="preserve"> </w:t>
      </w:r>
      <w:r w:rsidRPr="00947DBA">
        <w:t>yerine koyarsak aşağıdaki ifadeyi elde etmiş oluruz:</w:t>
      </w:r>
    </w:p>
    <w:p w14:paraId="746F2863" w14:textId="676D4D9B" w:rsidR="00947DBA" w:rsidRDefault="00947DBA" w:rsidP="00AD7D3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2" w:author="Sasan Razmkhah" w:date="2021-08-29T20:23:00Z">
          <w:tblPr>
            <w:tblStyle w:val="TableGrid"/>
            <w:tblW w:w="0" w:type="auto"/>
            <w:tblLook w:val="04A0" w:firstRow="1" w:lastRow="0" w:firstColumn="1" w:lastColumn="0" w:noHBand="0" w:noVBand="1"/>
          </w:tblPr>
        </w:tblPrChange>
      </w:tblPr>
      <w:tblGrid>
        <w:gridCol w:w="4531"/>
        <w:gridCol w:w="4531"/>
        <w:tblGridChange w:id="483">
          <w:tblGrid>
            <w:gridCol w:w="4531"/>
            <w:gridCol w:w="4531"/>
          </w:tblGrid>
        </w:tblGridChange>
      </w:tblGrid>
      <w:tr w:rsidR="00947DBA" w14:paraId="422030A9" w14:textId="77777777" w:rsidTr="00947DBA">
        <w:trPr>
          <w:trHeight w:val="651"/>
          <w:ins w:id="484" w:author="Sasan Razmkhah" w:date="2021-08-29T20:22:00Z"/>
        </w:trPr>
        <w:tc>
          <w:tcPr>
            <w:tcW w:w="4531" w:type="dxa"/>
            <w:shd w:val="clear" w:color="auto" w:fill="auto"/>
            <w:vAlign w:val="center"/>
            <w:tcPrChange w:id="485" w:author="Sasan Razmkhah" w:date="2021-08-29T20:23:00Z">
              <w:tcPr>
                <w:tcW w:w="4531" w:type="dxa"/>
              </w:tcPr>
            </w:tcPrChange>
          </w:tcPr>
          <w:p w14:paraId="2F8A918B" w14:textId="01234E75" w:rsidR="00947DBA" w:rsidRPr="002F46E1" w:rsidRDefault="00947DBA" w:rsidP="00947DBA">
            <w:pPr>
              <w:keepNext/>
              <w:rPr>
                <w:ins w:id="486" w:author="Sasan Razmkhah" w:date="2021-08-29T20:22:00Z"/>
              </w:rPr>
            </w:pPr>
            <m:oMathPara>
              <m:oMath>
                <m:f>
                  <m:fPr>
                    <m:ctrlPr>
                      <w:rPr>
                        <w:rFonts w:ascii="Cambria Math" w:hAnsi="Cambria Math"/>
                        <w:b/>
                      </w:rPr>
                    </m:ctrlPr>
                  </m:fPr>
                  <m:num>
                    <m:r>
                      <w:rPr>
                        <w:rFonts w:ascii="Cambria Math" w:hAnsi="Cambria Math"/>
                      </w:rPr>
                      <m:t>dφ</m:t>
                    </m:r>
                  </m:num>
                  <m:den>
                    <m:r>
                      <w:rPr>
                        <w:rFonts w:ascii="Cambria Math" w:hAnsi="Cambria Math"/>
                      </w:rPr>
                      <m:t>dx</m:t>
                    </m:r>
                  </m:den>
                </m:f>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oMath>
            </m:oMathPara>
          </w:p>
        </w:tc>
        <w:tc>
          <w:tcPr>
            <w:tcW w:w="4531" w:type="dxa"/>
            <w:shd w:val="clear" w:color="auto" w:fill="auto"/>
            <w:vAlign w:val="center"/>
            <w:tcPrChange w:id="487" w:author="Sasan Razmkhah" w:date="2021-08-29T20:23:00Z">
              <w:tcPr>
                <w:tcW w:w="4531" w:type="dxa"/>
              </w:tcPr>
            </w:tcPrChange>
          </w:tcPr>
          <w:p w14:paraId="71FE4168" w14:textId="77777777" w:rsidR="00947DBA" w:rsidRDefault="00947DBA" w:rsidP="00947DBA">
            <w:pPr>
              <w:jc w:val="center"/>
              <w:rPr>
                <w:ins w:id="488" w:author="Sasan Razmkhah" w:date="2021-08-29T20:22:00Z"/>
              </w:rPr>
              <w:pPrChange w:id="489" w:author="Sasan Razmkhah" w:date="2021-08-29T20:23:00Z">
                <w:pPr/>
              </w:pPrChange>
            </w:pPr>
            <w:ins w:id="490" w:author="Sasan Razmkhah" w:date="2021-08-29T20:22:00Z">
              <w:r>
                <w:t>(</w:t>
              </w:r>
            </w:ins>
            <w:r>
              <w:t>48</w:t>
            </w:r>
            <w:ins w:id="491" w:author="Sasan Razmkhah" w:date="2021-08-29T20:22:00Z">
              <w:r>
                <w:t>)</w:t>
              </w:r>
            </w:ins>
          </w:p>
        </w:tc>
      </w:tr>
    </w:tbl>
    <w:p w14:paraId="62C8F627" w14:textId="517DDE21" w:rsidR="00DC36F4" w:rsidRDefault="00DC36F4" w:rsidP="00AD7D3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92" w:author="Sasan Razmkhah" w:date="2021-08-29T20:23:00Z">
          <w:tblPr>
            <w:tblStyle w:val="TableGrid"/>
            <w:tblW w:w="0" w:type="auto"/>
            <w:tblLook w:val="04A0" w:firstRow="1" w:lastRow="0" w:firstColumn="1" w:lastColumn="0" w:noHBand="0" w:noVBand="1"/>
          </w:tblPr>
        </w:tblPrChange>
      </w:tblPr>
      <w:tblGrid>
        <w:gridCol w:w="4531"/>
        <w:gridCol w:w="4531"/>
        <w:tblGridChange w:id="493">
          <w:tblGrid>
            <w:gridCol w:w="4531"/>
            <w:gridCol w:w="4531"/>
          </w:tblGrid>
        </w:tblGridChange>
      </w:tblGrid>
      <w:tr w:rsidR="00DC36F4" w14:paraId="02C81943" w14:textId="77777777" w:rsidTr="006445DB">
        <w:trPr>
          <w:trHeight w:val="651"/>
          <w:ins w:id="494" w:author="Sasan Razmkhah" w:date="2021-08-29T20:22:00Z"/>
        </w:trPr>
        <w:tc>
          <w:tcPr>
            <w:tcW w:w="4531" w:type="dxa"/>
            <w:shd w:val="clear" w:color="auto" w:fill="auto"/>
            <w:vAlign w:val="center"/>
            <w:tcPrChange w:id="495" w:author="Sasan Razmkhah" w:date="2021-08-29T20:23:00Z">
              <w:tcPr>
                <w:tcW w:w="4531" w:type="dxa"/>
              </w:tcPr>
            </w:tcPrChange>
          </w:tcPr>
          <w:p w14:paraId="5B7AC9A6" w14:textId="056655BE" w:rsidR="00DC36F4" w:rsidRPr="002F46E1" w:rsidRDefault="00DC36F4" w:rsidP="00DC36F4">
            <w:pPr>
              <w:keepNext/>
              <w:rPr>
                <w:ins w:id="496" w:author="Sasan Razmkhah" w:date="2021-08-29T20:22:00Z"/>
              </w:rPr>
            </w:pPr>
            <m:oMathPara>
              <m:oMath>
                <m:r>
                  <w:rPr>
                    <w:rFonts w:ascii="Cambria Math" w:hAnsi="Cambria Math"/>
                  </w:rPr>
                  <m:t>φ</m:t>
                </m:r>
                <m:r>
                  <w:rPr>
                    <w:rFonts w:ascii="Cambria Math" w:eastAsiaTheme="minorEastAsia" w:hAnsi="Cambria Math"/>
                  </w:rPr>
                  <m:t>=</m:t>
                </m:r>
                <m:f>
                  <m:fPr>
                    <m:ctrlPr>
                      <w:rPr>
                        <w:rFonts w:ascii="Cambria Math" w:hAnsi="Cambria Math"/>
                        <w:i/>
                      </w:rPr>
                    </m:ctrlPr>
                  </m:fPr>
                  <m:num>
                    <m:r>
                      <w:rPr>
                        <w:rFonts w:ascii="Cambria Math" w:hAnsi="Cambria Math"/>
                      </w:rPr>
                      <m:t>2e</m:t>
                    </m:r>
                  </m:num>
                  <m:den>
                    <m:r>
                      <w:rPr>
                        <w:rFonts w:ascii="Cambria Math" w:hAnsi="Cambria Math"/>
                      </w:rPr>
                      <m:t>ℏc</m:t>
                    </m:r>
                  </m:den>
                </m:f>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r>
                  <w:rPr>
                    <w:rFonts w:ascii="Cambria Math" w:hAnsi="Cambria Math"/>
                  </w:rPr>
                  <m:t>x+</m:t>
                </m:r>
                <m:sSub>
                  <m:sSubPr>
                    <m:ctrlPr>
                      <w:rPr>
                        <w:rFonts w:ascii="Cambria Math" w:hAnsi="Cambria Math"/>
                        <w:i/>
                      </w:rPr>
                    </m:ctrlPr>
                  </m:sSubPr>
                  <m:e>
                    <m:r>
                      <w:rPr>
                        <w:rFonts w:ascii="Cambria Math" w:hAnsi="Cambria Math"/>
                      </w:rPr>
                      <m:t>φ</m:t>
                    </m:r>
                  </m:e>
                  <m:sub>
                    <m:r>
                      <w:rPr>
                        <w:rFonts w:ascii="Cambria Math" w:eastAsiaTheme="minorEastAsia" w:hAnsi="Cambria Math"/>
                      </w:rPr>
                      <m:t>0</m:t>
                    </m:r>
                  </m:sub>
                </m:sSub>
              </m:oMath>
            </m:oMathPara>
          </w:p>
        </w:tc>
        <w:tc>
          <w:tcPr>
            <w:tcW w:w="4531" w:type="dxa"/>
            <w:shd w:val="clear" w:color="auto" w:fill="auto"/>
            <w:vAlign w:val="center"/>
            <w:tcPrChange w:id="497" w:author="Sasan Razmkhah" w:date="2021-08-29T20:23:00Z">
              <w:tcPr>
                <w:tcW w:w="4531" w:type="dxa"/>
              </w:tcPr>
            </w:tcPrChange>
          </w:tcPr>
          <w:p w14:paraId="1096C31E" w14:textId="77777777" w:rsidR="00DC36F4" w:rsidRDefault="00DC36F4" w:rsidP="006445DB">
            <w:pPr>
              <w:jc w:val="center"/>
              <w:rPr>
                <w:ins w:id="498" w:author="Sasan Razmkhah" w:date="2021-08-29T20:22:00Z"/>
              </w:rPr>
              <w:pPrChange w:id="499" w:author="Sasan Razmkhah" w:date="2021-08-29T20:23:00Z">
                <w:pPr/>
              </w:pPrChange>
            </w:pPr>
            <w:ins w:id="500" w:author="Sasan Razmkhah" w:date="2021-08-29T20:22:00Z">
              <w:r>
                <w:t>(</w:t>
              </w:r>
            </w:ins>
            <w:r>
              <w:t>48</w:t>
            </w:r>
            <w:ins w:id="501" w:author="Sasan Razmkhah" w:date="2021-08-29T20:22:00Z">
              <w:r>
                <w:t>)</w:t>
              </w:r>
            </w:ins>
          </w:p>
        </w:tc>
      </w:tr>
    </w:tbl>
    <w:p w14:paraId="33B5AB56" w14:textId="41F41E6F" w:rsidR="00DC36F4" w:rsidRDefault="00DC36F4" w:rsidP="00AD7D3F">
      <w:pPr>
        <w:jc w:val="both"/>
      </w:pPr>
    </w:p>
    <w:p w14:paraId="4D4072F0" w14:textId="7840BCAC" w:rsidR="00DC36F4" w:rsidRDefault="00DC36F4" w:rsidP="00AD7D3F">
      <w:pPr>
        <w:jc w:val="both"/>
      </w:pPr>
      <w:r>
        <w:t>Yukarıda elde ettiğimiz ifadeyi AC Josephson etkisi(eşitlik 45) ifadesinde yerine yazarsak: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02" w:author="Sasan Razmkhah" w:date="2021-08-29T20:23:00Z">
          <w:tblPr>
            <w:tblStyle w:val="TableGrid"/>
            <w:tblW w:w="0" w:type="auto"/>
            <w:tblLook w:val="04A0" w:firstRow="1" w:lastRow="0" w:firstColumn="1" w:lastColumn="0" w:noHBand="0" w:noVBand="1"/>
          </w:tblPr>
        </w:tblPrChange>
      </w:tblPr>
      <w:tblGrid>
        <w:gridCol w:w="4531"/>
        <w:gridCol w:w="4531"/>
        <w:tblGridChange w:id="503">
          <w:tblGrid>
            <w:gridCol w:w="4531"/>
            <w:gridCol w:w="4531"/>
          </w:tblGrid>
        </w:tblGridChange>
      </w:tblGrid>
      <w:tr w:rsidR="00DC36F4" w14:paraId="03D968C9" w14:textId="77777777" w:rsidTr="006445DB">
        <w:trPr>
          <w:trHeight w:val="651"/>
          <w:ins w:id="504" w:author="Sasan Razmkhah" w:date="2021-08-29T20:22:00Z"/>
        </w:trPr>
        <w:tc>
          <w:tcPr>
            <w:tcW w:w="4531" w:type="dxa"/>
            <w:shd w:val="clear" w:color="auto" w:fill="auto"/>
            <w:vAlign w:val="center"/>
            <w:tcPrChange w:id="505" w:author="Sasan Razmkhah" w:date="2021-08-29T20:23:00Z">
              <w:tcPr>
                <w:tcW w:w="4531" w:type="dxa"/>
              </w:tcPr>
            </w:tcPrChange>
          </w:tcPr>
          <w:p w14:paraId="33EA5421" w14:textId="5F09EB86" w:rsidR="00DC36F4" w:rsidRPr="002F46E1" w:rsidRDefault="00DC36F4" w:rsidP="00DC36F4">
            <w:pPr>
              <w:keepNext/>
              <w:rPr>
                <w:ins w:id="506" w:author="Sasan Razmkhah" w:date="2021-08-29T20:22:00Z"/>
              </w:rPr>
            </w:pPr>
            <m:oMathPara>
              <m:oMath>
                <m:r>
                  <w:rPr>
                    <w:rFonts w:ascii="Cambria Math" w:hAnsi="Cambria Math"/>
                  </w:rPr>
                  <m:t>J</m:t>
                </m:r>
                <m:r>
                  <w:rPr>
                    <w:rFonts w:ascii="Cambria Math" w:eastAsiaTheme="minorEastAsia" w:hAnsi="Cambria Math"/>
                  </w:rPr>
                  <m:t>=</m:t>
                </m:r>
                <m:sSub>
                  <m:sSubPr>
                    <m:ctrlPr>
                      <w:rPr>
                        <w:rFonts w:ascii="Cambria Math" w:hAnsi="Cambria Math"/>
                        <w:i/>
                      </w:rPr>
                    </m:ctrlPr>
                  </m:sSubPr>
                  <m:e>
                    <m:r>
                      <w:rPr>
                        <w:rFonts w:ascii="Cambria Math" w:hAnsi="Cambria Math"/>
                      </w:rPr>
                      <m:t>J</m:t>
                    </m:r>
                  </m:e>
                  <m:sub>
                    <m:r>
                      <w:rPr>
                        <w:rFonts w:ascii="Cambria Math" w:eastAsiaTheme="minorEastAsia" w:hAnsi="Cambria Math"/>
                      </w:rPr>
                      <m:t>1</m:t>
                    </m:r>
                  </m:sub>
                </m:sSub>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ℏc</m:t>
                        </m:r>
                      </m:den>
                    </m:f>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eastAsiaTheme="minorEastAsia" w:hAnsi="Cambria Math"/>
                          </w:rPr>
                          <m:t>y</m:t>
                        </m:r>
                      </m:sub>
                    </m:sSub>
                    <m:r>
                      <w:rPr>
                        <w:rFonts w:ascii="Cambria Math" w:hAnsi="Cambria Math"/>
                      </w:rPr>
                      <m:t>x+</m:t>
                    </m:r>
                    <m:sSub>
                      <m:sSubPr>
                        <m:ctrlPr>
                          <w:rPr>
                            <w:rFonts w:ascii="Cambria Math" w:hAnsi="Cambria Math"/>
                            <w:i/>
                          </w:rPr>
                        </m:ctrlPr>
                      </m:sSubPr>
                      <m:e>
                        <m:r>
                          <w:rPr>
                            <w:rFonts w:ascii="Cambria Math" w:hAnsi="Cambria Math"/>
                          </w:rPr>
                          <m:t>φ</m:t>
                        </m:r>
                      </m:e>
                      <m:sub>
                        <m:r>
                          <w:rPr>
                            <w:rFonts w:ascii="Cambria Math" w:eastAsiaTheme="minorEastAsia" w:hAnsi="Cambria Math"/>
                          </w:rPr>
                          <m:t>0</m:t>
                        </m:r>
                      </m:sub>
                    </m:sSub>
                  </m:e>
                </m:d>
              </m:oMath>
            </m:oMathPara>
          </w:p>
        </w:tc>
        <w:tc>
          <w:tcPr>
            <w:tcW w:w="4531" w:type="dxa"/>
            <w:shd w:val="clear" w:color="auto" w:fill="auto"/>
            <w:vAlign w:val="center"/>
            <w:tcPrChange w:id="507" w:author="Sasan Razmkhah" w:date="2021-08-29T20:23:00Z">
              <w:tcPr>
                <w:tcW w:w="4531" w:type="dxa"/>
              </w:tcPr>
            </w:tcPrChange>
          </w:tcPr>
          <w:p w14:paraId="3FAA505A" w14:textId="77777777" w:rsidR="00DC36F4" w:rsidRDefault="00DC36F4" w:rsidP="006445DB">
            <w:pPr>
              <w:jc w:val="center"/>
              <w:rPr>
                <w:ins w:id="508" w:author="Sasan Razmkhah" w:date="2021-08-29T20:22:00Z"/>
              </w:rPr>
              <w:pPrChange w:id="509" w:author="Sasan Razmkhah" w:date="2021-08-29T20:23:00Z">
                <w:pPr/>
              </w:pPrChange>
            </w:pPr>
            <w:ins w:id="510" w:author="Sasan Razmkhah" w:date="2021-08-29T20:22:00Z">
              <w:r>
                <w:t>(</w:t>
              </w:r>
            </w:ins>
            <w:r>
              <w:t>48</w:t>
            </w:r>
            <w:ins w:id="511" w:author="Sasan Razmkhah" w:date="2021-08-29T20:22:00Z">
              <w:r>
                <w:t>)</w:t>
              </w:r>
            </w:ins>
          </w:p>
        </w:tc>
      </w:tr>
    </w:tbl>
    <w:p w14:paraId="6693171B" w14:textId="1A9D6BF1" w:rsidR="00DC36F4" w:rsidRDefault="00DC36F4" w:rsidP="00AD7D3F">
      <w:pPr>
        <w:jc w:val="both"/>
      </w:pPr>
    </w:p>
    <w:p w14:paraId="2442C47C" w14:textId="5CE21228" w:rsidR="00DC36F4" w:rsidRDefault="00DC36F4" w:rsidP="00AD7D3F">
      <w:pPr>
        <w:jc w:val="both"/>
      </w:pPr>
      <w:r>
        <w:t xml:space="preserve"> Yukarıdaki ifade Josephson eklemi üzerinden akan akım yoğunluğunun dış manyetik alandan etkilendiğini göstermektedir.</w:t>
      </w:r>
      <w:bookmarkStart w:id="512" w:name="_GoBack"/>
      <w:bookmarkEnd w:id="512"/>
    </w:p>
    <w:p w14:paraId="2A6DA77F" w14:textId="73DDC508" w:rsidR="00947DBA" w:rsidRPr="003D0E87" w:rsidRDefault="00947DBA" w:rsidP="00AD7D3F">
      <w:pPr>
        <w:jc w:val="both"/>
      </w:pPr>
      <w:r>
        <w:t xml:space="preserve"> Yukarıdaki eşitlikte yer alan </w:t>
      </w:r>
      <m:oMath>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oMath>
      <w:r>
        <w:rPr>
          <w:rFonts w:eastAsiaTheme="minorEastAsia"/>
        </w:rPr>
        <w:t xml:space="preserve"> ve </w:t>
      </w:r>
      <m:oMath>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oMath>
      <w:r>
        <w:rPr>
          <w:rFonts w:eastAsiaTheme="minorEastAsia"/>
        </w:rPr>
        <w:t xml:space="preserve"> her iki süperiletken için London depths parametresini ifade etmektedir, t ise iki süperiletken arasında yer alan dielektrik bariyeri temsil etmektedir. Manyetik alan sadece London depths boyunca nüfuz edebildiği için Josephson ekleminden geçen manyetik akı </w:t>
      </w:r>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eastAsiaTheme="minorEastAsia" w:hAnsi="Cambria Math"/>
                  </w:rPr>
                  <m:t>L</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eastAsiaTheme="minorEastAsia" w:hAnsi="Cambria Math"/>
                  </w:rPr>
                  <m:t>R</m:t>
                </m:r>
              </m:sub>
            </m:sSub>
            <m:r>
              <w:rPr>
                <w:rFonts w:ascii="Cambria Math" w:hAnsi="Cambria Math"/>
              </w:rPr>
              <m:t>+t</m:t>
            </m:r>
          </m:e>
        </m:d>
      </m:oMath>
      <w:r>
        <w:rPr>
          <w:rFonts w:eastAsiaTheme="minorEastAsia"/>
        </w:rPr>
        <w:t xml:space="preserve"> çarpanı ile ifade edilmektedir.</w:t>
      </w:r>
    </w:p>
    <w:p w14:paraId="231E1FB6" w14:textId="2D3D4008" w:rsidR="00454E85" w:rsidRDefault="00454E85" w:rsidP="00454E85">
      <w:pPr>
        <w:pStyle w:val="Heading3"/>
        <w:numPr>
          <w:ilvl w:val="2"/>
          <w:numId w:val="4"/>
        </w:numPr>
      </w:pPr>
      <w:r>
        <w:t>RSJ Model</w:t>
      </w:r>
    </w:p>
    <w:p w14:paraId="55B3602F" w14:textId="0B9B4983" w:rsidR="00454E85" w:rsidRDefault="00454E85" w:rsidP="00454E85">
      <w:pPr>
        <w:jc w:val="both"/>
      </w:pPr>
      <w:r>
        <w:t xml:space="preserve"> Deneysel ve teorik çalışmalar (DC ve AC Josephson etkisi) Josephson ekleminin I-V karakteristiği hakkında çeşitli özellikler ortaya koymaktadır. Örnek olarak Al bridge Josephson eklemi için farklı sıcaklıklarda elde edilmiş I-V grafiklerini ele alalım:</w:t>
      </w:r>
    </w:p>
    <w:p w14:paraId="2AE2F7C2" w14:textId="77777777" w:rsidR="00454E85" w:rsidRDefault="00454E85" w:rsidP="00454E85">
      <w:pPr>
        <w:keepNext/>
        <w:jc w:val="center"/>
      </w:pPr>
      <w:r>
        <w:rPr>
          <w:noProof/>
          <w:lang w:eastAsia="tr-TR"/>
        </w:rPr>
        <w:drawing>
          <wp:inline distT="0" distB="0" distL="0" distR="0" wp14:anchorId="55F754DE" wp14:editId="0C7FB5D3">
            <wp:extent cx="5591175" cy="35337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591175" cy="3533775"/>
                    </a:xfrm>
                    <a:prstGeom prst="rect">
                      <a:avLst/>
                    </a:prstGeom>
                  </pic:spPr>
                </pic:pic>
              </a:graphicData>
            </a:graphic>
          </wp:inline>
        </w:drawing>
      </w:r>
    </w:p>
    <w:p w14:paraId="5D7DC776" w14:textId="5B838B75" w:rsidR="00454E85" w:rsidRDefault="00454E85" w:rsidP="00454E85">
      <w:pPr>
        <w:pStyle w:val="Caption"/>
        <w:jc w:val="center"/>
      </w:pPr>
      <w:r>
        <w:t xml:space="preserve">Şekil </w:t>
      </w:r>
      <w:fldSimple w:instr=" SEQ Şekil \* ARABIC ">
        <w:r w:rsidR="00C31258">
          <w:rPr>
            <w:noProof/>
          </w:rPr>
          <w:t>3</w:t>
        </w:r>
      </w:fldSimple>
      <w:r>
        <w:t xml:space="preserve"> </w:t>
      </w:r>
      <w:r w:rsidRPr="00DE276F">
        <w:t>Al bridge Josephson Junction için farklı sıcaklıklarda elde edilmiş I-V grafikleri.</w:t>
      </w:r>
    </w:p>
    <w:p w14:paraId="3D59D248" w14:textId="586B0654" w:rsidR="00454E85" w:rsidRDefault="00454E85" w:rsidP="00454E85">
      <w:pPr>
        <w:pStyle w:val="Caption"/>
        <w:jc w:val="center"/>
      </w:pPr>
    </w:p>
    <w:p w14:paraId="39E4FAE2" w14:textId="3CA2CF0D" w:rsidR="00454E85" w:rsidRDefault="00454E85" w:rsidP="00454E85">
      <w:pPr>
        <w:jc w:val="both"/>
      </w:pPr>
      <w:r>
        <w:t xml:space="preserve">Deneysel verilere ve </w:t>
      </w:r>
      <w:r w:rsidR="00D34846">
        <w:t>teorik (</w:t>
      </w:r>
      <w:r>
        <w:t xml:space="preserve">DC ve AC Josephson etkileri) eşitliklere bakarak şunu söyleyebiliriz, kritik bir akım değerinden daha düşük akım değerlerinde, V = 0 ve V </w:t>
      </w:r>
      <w:r w:rsidRPr="00E82825">
        <w:rPr>
          <w:rFonts w:cstheme="minorHAnsi"/>
        </w:rPr>
        <w:t>≠</w:t>
      </w:r>
      <w:r>
        <w:t xml:space="preserve"> 0 olmak üzere iki adet durum söz konusudur. Weak link durumunda bulunan bir Josephson Junction için I-V karakteristiği, devre eşdeğeri oluşturularak modellenebilmektedir. (Şekil- 2)</w:t>
      </w:r>
    </w:p>
    <w:p w14:paraId="20798B11" w14:textId="77777777" w:rsidR="00454E85" w:rsidRDefault="00454E85" w:rsidP="00454E85">
      <w:pPr>
        <w:jc w:val="both"/>
      </w:pPr>
    </w:p>
    <w:p w14:paraId="71D8D248" w14:textId="77777777" w:rsidR="00454E85" w:rsidRDefault="00454E85" w:rsidP="00454E85">
      <w:pPr>
        <w:keepNext/>
        <w:jc w:val="center"/>
      </w:pPr>
      <w:r>
        <w:rPr>
          <w:noProof/>
          <w:lang w:eastAsia="tr-TR"/>
        </w:rPr>
        <w:drawing>
          <wp:inline distT="0" distB="0" distL="0" distR="0" wp14:anchorId="1A6F05B8" wp14:editId="303B21D0">
            <wp:extent cx="6208828" cy="2679405"/>
            <wp:effectExtent l="0" t="0" r="1905" b="698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4"/>
                    <a:stretch>
                      <a:fillRect/>
                    </a:stretch>
                  </pic:blipFill>
                  <pic:spPr>
                    <a:xfrm>
                      <a:off x="0" y="0"/>
                      <a:ext cx="6221486" cy="2684868"/>
                    </a:xfrm>
                    <a:prstGeom prst="rect">
                      <a:avLst/>
                    </a:prstGeom>
                  </pic:spPr>
                </pic:pic>
              </a:graphicData>
            </a:graphic>
          </wp:inline>
        </w:drawing>
      </w:r>
    </w:p>
    <w:p w14:paraId="2607FC75" w14:textId="428E71B6" w:rsidR="00454E85" w:rsidRDefault="00454E85" w:rsidP="00454E85">
      <w:pPr>
        <w:pStyle w:val="Caption"/>
        <w:jc w:val="center"/>
      </w:pPr>
      <w:bookmarkStart w:id="513" w:name="_Ref81160956"/>
      <w:r>
        <w:t xml:space="preserve">Şekil </w:t>
      </w:r>
      <w:fldSimple w:instr=" SEQ Şekil \* ARABIC ">
        <w:r w:rsidR="00C31258">
          <w:rPr>
            <w:noProof/>
          </w:rPr>
          <w:t>4</w:t>
        </w:r>
      </w:fldSimple>
      <w:bookmarkEnd w:id="513"/>
      <w:r>
        <w:t xml:space="preserve"> Josephson Junction eş-değer devre.</w:t>
      </w:r>
    </w:p>
    <w:p w14:paraId="1B6CE85A" w14:textId="77777777" w:rsidR="00454E85" w:rsidRPr="001541D8" w:rsidRDefault="00454E85" w:rsidP="00454E85"/>
    <w:p w14:paraId="3C1A81FD" w14:textId="0E313959" w:rsidR="00454E85" w:rsidRDefault="00454E85" w:rsidP="00454E85">
      <w:r>
        <w:t>Şekil 3’te gösterilen eş değer devre için I</w:t>
      </w:r>
      <w:r>
        <w:rPr>
          <w:vertAlign w:val="subscript"/>
        </w:rPr>
        <w:t>dc</w:t>
      </w:r>
      <w:r>
        <w:t xml:space="preserve"> ifadesini yazalım: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14" w:author="Sasan Razmkhah" w:date="2021-08-29T20:23:00Z">
          <w:tblPr>
            <w:tblStyle w:val="TableGrid"/>
            <w:tblW w:w="0" w:type="auto"/>
            <w:tblLook w:val="04A0" w:firstRow="1" w:lastRow="0" w:firstColumn="1" w:lastColumn="0" w:noHBand="0" w:noVBand="1"/>
          </w:tblPr>
        </w:tblPrChange>
      </w:tblPr>
      <w:tblGrid>
        <w:gridCol w:w="4531"/>
        <w:gridCol w:w="4531"/>
        <w:tblGridChange w:id="515">
          <w:tblGrid>
            <w:gridCol w:w="4531"/>
            <w:gridCol w:w="4531"/>
          </w:tblGrid>
        </w:tblGridChange>
      </w:tblGrid>
      <w:tr w:rsidR="00454E85" w14:paraId="5003019C" w14:textId="77777777" w:rsidTr="00591F3C">
        <w:trPr>
          <w:trHeight w:val="651"/>
          <w:ins w:id="516" w:author="Sasan Razmkhah" w:date="2021-08-29T20:22:00Z"/>
        </w:trPr>
        <w:tc>
          <w:tcPr>
            <w:tcW w:w="4531" w:type="dxa"/>
            <w:shd w:val="clear" w:color="auto" w:fill="auto"/>
            <w:vAlign w:val="center"/>
            <w:tcPrChange w:id="517" w:author="Sasan Razmkhah" w:date="2021-08-29T20:23:00Z">
              <w:tcPr>
                <w:tcW w:w="4531" w:type="dxa"/>
              </w:tcPr>
            </w:tcPrChange>
          </w:tcPr>
          <w:p w14:paraId="1AE294A4" w14:textId="2926B06E" w:rsidR="00454E85" w:rsidRPr="001A62CC" w:rsidRDefault="00947DBA" w:rsidP="00591F3C">
            <w:pPr>
              <w:keepNext/>
              <w:rPr>
                <w:ins w:id="518"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=C</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eastAsiaTheme="minorEastAsia" w:hAnsi="Cambria Math"/>
                  </w:rPr>
                  <m:t>+GV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519" w:author="Sasan Razmkhah" w:date="2021-08-29T20:23:00Z">
              <w:tcPr>
                <w:tcW w:w="4531" w:type="dxa"/>
              </w:tcPr>
            </w:tcPrChange>
          </w:tcPr>
          <w:p w14:paraId="016D0FC7" w14:textId="7EEF9912" w:rsidR="00454E85" w:rsidRDefault="00454E85">
            <w:pPr>
              <w:jc w:val="center"/>
              <w:rPr>
                <w:ins w:id="520" w:author="Sasan Razmkhah" w:date="2021-08-29T20:22:00Z"/>
              </w:rPr>
              <w:pPrChange w:id="521" w:author="Sasan Razmkhah" w:date="2021-08-29T20:23:00Z">
                <w:pPr/>
              </w:pPrChange>
            </w:pPr>
            <w:ins w:id="522" w:author="Sasan Razmkhah" w:date="2021-08-29T20:22:00Z">
              <w:r>
                <w:t>(</w:t>
              </w:r>
            </w:ins>
            <w:r>
              <w:t>47</w:t>
            </w:r>
            <w:ins w:id="523" w:author="Sasan Razmkhah" w:date="2021-08-29T20:22:00Z">
              <w:r>
                <w:t>)</w:t>
              </w:r>
            </w:ins>
          </w:p>
        </w:tc>
      </w:tr>
    </w:tbl>
    <w:p w14:paraId="7AE9C3EC" w14:textId="77777777" w:rsidR="00454E85" w:rsidRPr="00454E85" w:rsidRDefault="00454E85" w:rsidP="00454E85">
      <w:pPr>
        <w:jc w:val="both"/>
        <w:rPr>
          <w:rFonts w:eastAsiaTheme="minorEastAsia"/>
        </w:rPr>
      </w:pPr>
    </w:p>
    <w:p w14:paraId="7CE4FF05" w14:textId="65D4AF5D" w:rsidR="00454E85" w:rsidRDefault="00454E85" w:rsidP="00454E85">
      <w:pPr>
        <w:jc w:val="both"/>
        <w:rPr>
          <w:rFonts w:eastAsiaTheme="minorEastAsia"/>
        </w:rPr>
      </w:pPr>
      <m:oMath>
        <m:r>
          <w:rPr>
            <w:rFonts w:ascii="Cambria Math" w:hAnsi="Cambria Math"/>
          </w:rPr>
          <m:t>CdV(t)/dt</m:t>
        </m:r>
      </m:oMath>
      <w:r>
        <w:rPr>
          <w:rFonts w:eastAsiaTheme="minorEastAsia"/>
        </w:rPr>
        <w:t xml:space="preserve"> ifadesi kapasitör üzerinden akımı temsil etmektedir, direnç üzerinden geçen akım ise GV(t)(V(t)/R) şeklinde yazılabilir,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w:r>
        <w:rPr>
          <w:rFonts w:eastAsiaTheme="minorEastAsia"/>
        </w:rPr>
        <w:t xml:space="preserve"> ifadesi ise Josephson supercurrent ifadesidir. V(t) ifadesi Josephson Junction boyunca oluşan potansiyel farkı temsil etmektedir, bu ifade AC Josephson etkisi nedeniyle </w:t>
      </w:r>
      <m:oMath>
        <m:r>
          <w:rPr>
            <w:rFonts w:ascii="Cambria Math" w:hAnsi="Cambria Math"/>
          </w:rPr>
          <m:t>φ(t)</m:t>
        </m:r>
      </m:oMath>
      <w:r>
        <w:rPr>
          <w:rFonts w:eastAsiaTheme="minorEastAsia"/>
        </w:rPr>
        <w:t xml:space="preserve"> ile ilişkilidir. İlgili devre modelinde </w:t>
      </w:r>
      <m:oMath>
        <m:r>
          <w:rPr>
            <w:rFonts w:ascii="Cambria Math" w:hAnsi="Cambria Math"/>
          </w:rPr>
          <m:t>φ</m:t>
        </m:r>
        <m:d>
          <m:dPr>
            <m:ctrlPr>
              <w:rPr>
                <w:rFonts w:ascii="Cambria Math" w:hAnsi="Cambria Math"/>
                <w:i/>
              </w:rPr>
            </m:ctrlPr>
          </m:dPr>
          <m:e>
            <m:r>
              <w:rPr>
                <w:rFonts w:ascii="Cambria Math" w:hAnsi="Cambria Math"/>
              </w:rPr>
              <m:t>t</m:t>
            </m:r>
          </m:e>
        </m:d>
      </m:oMath>
      <w:r>
        <w:rPr>
          <w:rFonts w:eastAsiaTheme="minorEastAsia"/>
        </w:rPr>
        <w:t xml:space="preserve"> ifadesinin weak-link Josephson Junction boyunca uzaysal bir değişime uğramadığı varsayılmıştır. AC Josephson etkisini kullanarak Denklem 47’yi şu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24" w:author="Sasan Razmkhah" w:date="2021-08-29T20:23:00Z">
          <w:tblPr>
            <w:tblStyle w:val="TableGrid"/>
            <w:tblW w:w="0" w:type="auto"/>
            <w:tblLook w:val="04A0" w:firstRow="1" w:lastRow="0" w:firstColumn="1" w:lastColumn="0" w:noHBand="0" w:noVBand="1"/>
          </w:tblPr>
        </w:tblPrChange>
      </w:tblPr>
      <w:tblGrid>
        <w:gridCol w:w="4531"/>
        <w:gridCol w:w="4531"/>
        <w:tblGridChange w:id="525">
          <w:tblGrid>
            <w:gridCol w:w="4531"/>
            <w:gridCol w:w="4531"/>
          </w:tblGrid>
        </w:tblGridChange>
      </w:tblGrid>
      <w:tr w:rsidR="00454E85" w14:paraId="4D538EC2" w14:textId="77777777" w:rsidTr="00591F3C">
        <w:trPr>
          <w:trHeight w:val="651"/>
          <w:ins w:id="526" w:author="Sasan Razmkhah" w:date="2021-08-29T20:22:00Z"/>
        </w:trPr>
        <w:tc>
          <w:tcPr>
            <w:tcW w:w="4531" w:type="dxa"/>
            <w:shd w:val="clear" w:color="auto" w:fill="auto"/>
            <w:vAlign w:val="center"/>
            <w:tcPrChange w:id="527" w:author="Sasan Razmkhah" w:date="2021-08-29T20:23:00Z">
              <w:tcPr>
                <w:tcW w:w="4531" w:type="dxa"/>
              </w:tcPr>
            </w:tcPrChange>
          </w:tcPr>
          <w:p w14:paraId="5AFDF9BC" w14:textId="21F1ED3B" w:rsidR="00454E85" w:rsidRPr="001A62CC" w:rsidRDefault="00947DBA" w:rsidP="00591F3C">
            <w:pPr>
              <w:keepNext/>
              <w:rPr>
                <w:ins w:id="528" w:author="Sasan Razmkhah" w:date="2021-08-29T20:22:00Z"/>
              </w:rPr>
            </w:pPr>
            <m:oMathPara>
              <m:oMath>
                <m:sSub>
                  <m:sSubPr>
                    <m:ctrlPr>
                      <w:rPr>
                        <w:rFonts w:ascii="Cambria Math" w:hAnsi="Cambria Math"/>
                        <w:i/>
                      </w:rPr>
                    </m:ctrlPr>
                  </m:sSubPr>
                  <m:e>
                    <m:r>
                      <w:rPr>
                        <w:rFonts w:ascii="Cambria Math" w:hAnsi="Cambria Math"/>
                      </w:rPr>
                      <m:t>I</m:t>
                    </m:r>
                  </m:e>
                  <m:sub>
                    <m:r>
                      <w:rPr>
                        <w:rFonts w:ascii="Cambria Math" w:hAnsi="Cambria Math"/>
                      </w:rPr>
                      <m:t>dc</m:t>
                    </m:r>
                  </m:sub>
                </m:sSub>
                <m:r>
                  <w:rPr>
                    <w:rFonts w:ascii="Cambria Math"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φ(t)</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ℏ</m:t>
                    </m:r>
                  </m:num>
                  <m:den>
                    <m:r>
                      <w:rPr>
                        <w:rFonts w:ascii="Cambria Math" w:hAnsi="Cambria Math"/>
                      </w:rPr>
                      <m:t>2e</m:t>
                    </m:r>
                  </m:den>
                </m:f>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dφ(t)</m:t>
                    </m:r>
                  </m:num>
                  <m:den>
                    <m:r>
                      <w:rPr>
                        <w:rFonts w:ascii="Cambria Math" w:hAnsi="Cambria Math"/>
                      </w:rPr>
                      <m:t>dt</m:t>
                    </m:r>
                  </m:den>
                </m:f>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sinφ(t)</m:t>
                </m:r>
              </m:oMath>
            </m:oMathPara>
          </w:p>
        </w:tc>
        <w:tc>
          <w:tcPr>
            <w:tcW w:w="4531" w:type="dxa"/>
            <w:shd w:val="clear" w:color="auto" w:fill="auto"/>
            <w:vAlign w:val="center"/>
            <w:tcPrChange w:id="529" w:author="Sasan Razmkhah" w:date="2021-08-29T20:23:00Z">
              <w:tcPr>
                <w:tcW w:w="4531" w:type="dxa"/>
              </w:tcPr>
            </w:tcPrChange>
          </w:tcPr>
          <w:p w14:paraId="5C62974F" w14:textId="31E1A767" w:rsidR="00454E85" w:rsidRDefault="00454E85">
            <w:pPr>
              <w:jc w:val="center"/>
              <w:rPr>
                <w:ins w:id="530" w:author="Sasan Razmkhah" w:date="2021-08-29T20:22:00Z"/>
              </w:rPr>
              <w:pPrChange w:id="531" w:author="Sasan Razmkhah" w:date="2021-08-29T20:23:00Z">
                <w:pPr/>
              </w:pPrChange>
            </w:pPr>
            <w:ins w:id="532" w:author="Sasan Razmkhah" w:date="2021-08-29T20:22:00Z">
              <w:r>
                <w:t>(</w:t>
              </w:r>
            </w:ins>
            <w:r>
              <w:t>48</w:t>
            </w:r>
            <w:ins w:id="533" w:author="Sasan Razmkhah" w:date="2021-08-29T20:22:00Z">
              <w:r>
                <w:t>)</w:t>
              </w:r>
            </w:ins>
          </w:p>
        </w:tc>
      </w:tr>
    </w:tbl>
    <w:p w14:paraId="3D8A0F5D" w14:textId="77777777" w:rsidR="00454E85" w:rsidRDefault="00454E85" w:rsidP="00454E85"/>
    <w:p w14:paraId="068C9899" w14:textId="30DD4234" w:rsidR="00454E85" w:rsidRDefault="00454E85" w:rsidP="00454E85">
      <w:r>
        <w:t xml:space="preserve">Denklem </w:t>
      </w:r>
      <w:r w:rsidR="00A11D5A">
        <w:t>48</w:t>
      </w:r>
      <w:r>
        <w:t>’d</w:t>
      </w:r>
      <w:r w:rsidR="00A11D5A">
        <w:t>e</w:t>
      </w:r>
      <w:r>
        <w:t xml:space="preserve"> yazdığımız ifadeyi boyutsuz değişkenler tanımlayarak matematiksel olarak daha sade bir şekilde yazabiliriz: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34" w:author="Sasan Razmkhah" w:date="2021-08-29T20:23:00Z">
          <w:tblPr>
            <w:tblStyle w:val="TableGrid"/>
            <w:tblW w:w="0" w:type="auto"/>
            <w:tblLook w:val="04A0" w:firstRow="1" w:lastRow="0" w:firstColumn="1" w:lastColumn="0" w:noHBand="0" w:noVBand="1"/>
          </w:tblPr>
        </w:tblPrChange>
      </w:tblPr>
      <w:tblGrid>
        <w:gridCol w:w="4531"/>
        <w:gridCol w:w="4531"/>
        <w:tblGridChange w:id="535">
          <w:tblGrid>
            <w:gridCol w:w="4531"/>
            <w:gridCol w:w="4531"/>
          </w:tblGrid>
        </w:tblGridChange>
      </w:tblGrid>
      <w:tr w:rsidR="00454E85" w14:paraId="64A5E5EA" w14:textId="77777777" w:rsidTr="00591F3C">
        <w:trPr>
          <w:trHeight w:val="651"/>
          <w:ins w:id="536" w:author="Sasan Razmkhah" w:date="2021-08-29T20:22:00Z"/>
        </w:trPr>
        <w:tc>
          <w:tcPr>
            <w:tcW w:w="4531" w:type="dxa"/>
            <w:shd w:val="clear" w:color="auto" w:fill="auto"/>
            <w:vAlign w:val="center"/>
            <w:tcPrChange w:id="537" w:author="Sasan Razmkhah" w:date="2021-08-29T20:23:00Z">
              <w:tcPr>
                <w:tcW w:w="4531" w:type="dxa"/>
              </w:tcPr>
            </w:tcPrChange>
          </w:tcPr>
          <w:p w14:paraId="41B57DBC" w14:textId="0043C464" w:rsidR="00454E85" w:rsidRPr="001A62CC" w:rsidRDefault="00454E85" w:rsidP="00591F3C">
            <w:pPr>
              <w:keepNext/>
              <w:rPr>
                <w:ins w:id="538" w:author="Sasan Razmkhah" w:date="2021-08-29T20:22:00Z"/>
              </w:rPr>
            </w:pPr>
            <m:oMathPara>
              <m:oMath>
                <m:r>
                  <w:rPr>
                    <w:rFonts w:ascii="Cambria Math" w:hAnsi="Cambria Math"/>
                  </w:rPr>
                  <m:t xml:space="preserve">τ=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m:oMathPara>
          </w:p>
        </w:tc>
        <w:tc>
          <w:tcPr>
            <w:tcW w:w="4531" w:type="dxa"/>
            <w:shd w:val="clear" w:color="auto" w:fill="auto"/>
            <w:vAlign w:val="center"/>
            <w:tcPrChange w:id="539" w:author="Sasan Razmkhah" w:date="2021-08-29T20:23:00Z">
              <w:tcPr>
                <w:tcW w:w="4531" w:type="dxa"/>
              </w:tcPr>
            </w:tcPrChange>
          </w:tcPr>
          <w:p w14:paraId="6AA55B21" w14:textId="031D547B" w:rsidR="00454E85" w:rsidRDefault="00454E85">
            <w:pPr>
              <w:jc w:val="center"/>
              <w:rPr>
                <w:ins w:id="540" w:author="Sasan Razmkhah" w:date="2021-08-29T20:22:00Z"/>
              </w:rPr>
              <w:pPrChange w:id="541" w:author="Sasan Razmkhah" w:date="2021-08-29T20:23:00Z">
                <w:pPr/>
              </w:pPrChange>
            </w:pPr>
            <w:ins w:id="542" w:author="Sasan Razmkhah" w:date="2021-08-29T20:22:00Z">
              <w:r>
                <w:t>(</w:t>
              </w:r>
            </w:ins>
            <w:r>
              <w:t>49</w:t>
            </w:r>
            <w:ins w:id="543" w:author="Sasan Razmkhah" w:date="2021-08-29T20:22:00Z">
              <w:r>
                <w:t>)</w:t>
              </w:r>
            </w:ins>
          </w:p>
        </w:tc>
      </w:tr>
    </w:tbl>
    <w:p w14:paraId="2C43D7AB" w14:textId="028D050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44" w:author="Sasan Razmkhah" w:date="2021-08-29T20:23:00Z">
          <w:tblPr>
            <w:tblStyle w:val="TableGrid"/>
            <w:tblW w:w="0" w:type="auto"/>
            <w:tblLook w:val="04A0" w:firstRow="1" w:lastRow="0" w:firstColumn="1" w:lastColumn="0" w:noHBand="0" w:noVBand="1"/>
          </w:tblPr>
        </w:tblPrChange>
      </w:tblPr>
      <w:tblGrid>
        <w:gridCol w:w="4531"/>
        <w:gridCol w:w="4531"/>
        <w:tblGridChange w:id="545">
          <w:tblGrid>
            <w:gridCol w:w="4531"/>
            <w:gridCol w:w="4531"/>
          </w:tblGrid>
        </w:tblGridChange>
      </w:tblGrid>
      <w:tr w:rsidR="00454E85" w14:paraId="4D30BEDF" w14:textId="77777777" w:rsidTr="00591F3C">
        <w:trPr>
          <w:trHeight w:val="651"/>
          <w:ins w:id="546" w:author="Sasan Razmkhah" w:date="2021-08-29T20:22:00Z"/>
        </w:trPr>
        <w:tc>
          <w:tcPr>
            <w:tcW w:w="4531" w:type="dxa"/>
            <w:shd w:val="clear" w:color="auto" w:fill="auto"/>
            <w:vAlign w:val="center"/>
            <w:tcPrChange w:id="547" w:author="Sasan Razmkhah" w:date="2021-08-29T20:23:00Z">
              <w:tcPr>
                <w:tcW w:w="4531" w:type="dxa"/>
              </w:tcPr>
            </w:tcPrChange>
          </w:tcPr>
          <w:p w14:paraId="302CE3A2" w14:textId="165A7AAA" w:rsidR="00454E85" w:rsidRPr="001A62CC" w:rsidRDefault="00947DBA" w:rsidP="00591F3C">
            <w:pPr>
              <w:keepNext/>
              <w:rPr>
                <w:ins w:id="548" w:author="Sasan Razmkhah" w:date="2021-08-29T20:22:00Z"/>
              </w:rPr>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j</m:t>
                        </m:r>
                      </m:sub>
                    </m:sSub>
                  </m:den>
                </m:f>
                <m:f>
                  <m:fPr>
                    <m:ctrlPr>
                      <w:rPr>
                        <w:rFonts w:ascii="Cambria Math" w:hAnsi="Cambria Math"/>
                        <w:i/>
                      </w:rPr>
                    </m:ctrlPr>
                  </m:fPr>
                  <m:num>
                    <m:r>
                      <w:rPr>
                        <w:rFonts w:ascii="Cambria Math" w:hAnsi="Cambria Math"/>
                      </w:rPr>
                      <m:t>1</m:t>
                    </m:r>
                  </m:num>
                  <m:den>
                    <m:r>
                      <w:rPr>
                        <w:rFonts w:ascii="Cambria Math" w:hAnsi="Cambria Math"/>
                      </w:rPr>
                      <m:t>RC</m:t>
                    </m:r>
                  </m:den>
                </m:f>
              </m:oMath>
            </m:oMathPara>
          </w:p>
        </w:tc>
        <w:tc>
          <w:tcPr>
            <w:tcW w:w="4531" w:type="dxa"/>
            <w:shd w:val="clear" w:color="auto" w:fill="auto"/>
            <w:vAlign w:val="center"/>
            <w:tcPrChange w:id="549" w:author="Sasan Razmkhah" w:date="2021-08-29T20:23:00Z">
              <w:tcPr>
                <w:tcW w:w="4531" w:type="dxa"/>
              </w:tcPr>
            </w:tcPrChange>
          </w:tcPr>
          <w:p w14:paraId="452590CC" w14:textId="3BCFF833" w:rsidR="00454E85" w:rsidRDefault="00454E85">
            <w:pPr>
              <w:jc w:val="center"/>
              <w:rPr>
                <w:ins w:id="550" w:author="Sasan Razmkhah" w:date="2021-08-29T20:22:00Z"/>
              </w:rPr>
              <w:pPrChange w:id="551" w:author="Sasan Razmkhah" w:date="2021-08-29T20:23:00Z">
                <w:pPr/>
              </w:pPrChange>
            </w:pPr>
            <w:ins w:id="552" w:author="Sasan Razmkhah" w:date="2021-08-29T20:22:00Z">
              <w:r>
                <w:t>(</w:t>
              </w:r>
            </w:ins>
            <w:r>
              <w:t>50</w:t>
            </w:r>
            <w:ins w:id="553" w:author="Sasan Razmkhah" w:date="2021-08-29T20:22:00Z">
              <w:r>
                <w:t>)</w:t>
              </w:r>
            </w:ins>
          </w:p>
        </w:tc>
      </w:tr>
    </w:tbl>
    <w:p w14:paraId="7705AF8E" w14:textId="7D4A03C1"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54" w:author="Sasan Razmkhah" w:date="2021-08-29T20:23:00Z">
          <w:tblPr>
            <w:tblStyle w:val="TableGrid"/>
            <w:tblW w:w="0" w:type="auto"/>
            <w:tblLook w:val="04A0" w:firstRow="1" w:lastRow="0" w:firstColumn="1" w:lastColumn="0" w:noHBand="0" w:noVBand="1"/>
          </w:tblPr>
        </w:tblPrChange>
      </w:tblPr>
      <w:tblGrid>
        <w:gridCol w:w="4531"/>
        <w:gridCol w:w="4531"/>
        <w:tblGridChange w:id="555">
          <w:tblGrid>
            <w:gridCol w:w="4531"/>
            <w:gridCol w:w="4531"/>
          </w:tblGrid>
        </w:tblGridChange>
      </w:tblGrid>
      <w:tr w:rsidR="00454E85" w14:paraId="4261E906" w14:textId="77777777" w:rsidTr="00591F3C">
        <w:trPr>
          <w:trHeight w:val="651"/>
          <w:ins w:id="556" w:author="Sasan Razmkhah" w:date="2021-08-29T20:22:00Z"/>
        </w:trPr>
        <w:tc>
          <w:tcPr>
            <w:tcW w:w="4531" w:type="dxa"/>
            <w:shd w:val="clear" w:color="auto" w:fill="auto"/>
            <w:vAlign w:val="center"/>
            <w:tcPrChange w:id="557" w:author="Sasan Razmkhah" w:date="2021-08-29T20:23:00Z">
              <w:tcPr>
                <w:tcW w:w="4531" w:type="dxa"/>
              </w:tcPr>
            </w:tcPrChange>
          </w:tcPr>
          <w:p w14:paraId="734A4530" w14:textId="7DB5A87C" w:rsidR="00454E85" w:rsidRPr="001A62CC" w:rsidRDefault="00947DBA" w:rsidP="00591F3C">
            <w:pPr>
              <w:keepNext/>
              <w:rPr>
                <w:ins w:id="558" w:author="Sasan Razmkhah" w:date="2021-08-29T20:22:00Z"/>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hAnsi="Cambria Math"/>
                                <w:i/>
                              </w:rPr>
                            </m:ctrlPr>
                          </m:fPr>
                          <m:num>
                            <m:r>
                              <w:rPr>
                                <w:rFonts w:ascii="Cambria Math" w:hAnsi="Cambria Math"/>
                              </w:rPr>
                              <m:t>2e</m:t>
                            </m:r>
                          </m:num>
                          <m:den>
                            <m:r>
                              <w:rPr>
                                <w:rFonts w:ascii="Cambria Math" w:hAnsi="Cambria Math"/>
                              </w:rPr>
                              <m:t>ℏ</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C</m:t>
                            </m:r>
                          </m:den>
                        </m:f>
                      </m:e>
                    </m:d>
                  </m:e>
                  <m:sup>
                    <m:r>
                      <w:rPr>
                        <w:rFonts w:ascii="Cambria Math" w:eastAsiaTheme="minorEastAsia" w:hAnsi="Cambria Math"/>
                      </w:rPr>
                      <m:t>1/2</m:t>
                    </m:r>
                  </m:sup>
                </m:sSup>
              </m:oMath>
            </m:oMathPara>
          </w:p>
        </w:tc>
        <w:tc>
          <w:tcPr>
            <w:tcW w:w="4531" w:type="dxa"/>
            <w:shd w:val="clear" w:color="auto" w:fill="auto"/>
            <w:vAlign w:val="center"/>
            <w:tcPrChange w:id="559" w:author="Sasan Razmkhah" w:date="2021-08-29T20:23:00Z">
              <w:tcPr>
                <w:tcW w:w="4531" w:type="dxa"/>
              </w:tcPr>
            </w:tcPrChange>
          </w:tcPr>
          <w:p w14:paraId="034D2A71" w14:textId="4AF2590E" w:rsidR="00454E85" w:rsidRDefault="00454E85">
            <w:pPr>
              <w:jc w:val="center"/>
              <w:rPr>
                <w:ins w:id="560" w:author="Sasan Razmkhah" w:date="2021-08-29T20:22:00Z"/>
              </w:rPr>
              <w:pPrChange w:id="561" w:author="Sasan Razmkhah" w:date="2021-08-29T20:23:00Z">
                <w:pPr/>
              </w:pPrChange>
            </w:pPr>
            <w:ins w:id="562" w:author="Sasan Razmkhah" w:date="2021-08-29T20:22:00Z">
              <w:r>
                <w:t>(</w:t>
              </w:r>
            </w:ins>
            <w:r>
              <w:t>51</w:t>
            </w:r>
            <w:ins w:id="563" w:author="Sasan Razmkhah" w:date="2021-08-29T20:22:00Z">
              <w:r>
                <w:t>)</w:t>
              </w:r>
            </w:ins>
          </w:p>
        </w:tc>
      </w:tr>
    </w:tbl>
    <w:p w14:paraId="1B7F075D" w14:textId="77777777" w:rsidR="00454E85" w:rsidRDefault="00454E85" w:rsidP="00454E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64" w:author="Sasan Razmkhah" w:date="2021-08-29T20:23:00Z">
          <w:tblPr>
            <w:tblStyle w:val="TableGrid"/>
            <w:tblW w:w="0" w:type="auto"/>
            <w:tblLook w:val="04A0" w:firstRow="1" w:lastRow="0" w:firstColumn="1" w:lastColumn="0" w:noHBand="0" w:noVBand="1"/>
          </w:tblPr>
        </w:tblPrChange>
      </w:tblPr>
      <w:tblGrid>
        <w:gridCol w:w="4531"/>
        <w:gridCol w:w="4531"/>
        <w:tblGridChange w:id="565">
          <w:tblGrid>
            <w:gridCol w:w="4531"/>
            <w:gridCol w:w="4531"/>
          </w:tblGrid>
        </w:tblGridChange>
      </w:tblGrid>
      <w:tr w:rsidR="00454E85" w14:paraId="5E2E74E7" w14:textId="77777777" w:rsidTr="00454E85">
        <w:trPr>
          <w:trHeight w:val="704"/>
          <w:ins w:id="566" w:author="Sasan Razmkhah" w:date="2021-08-29T20:22:00Z"/>
        </w:trPr>
        <w:tc>
          <w:tcPr>
            <w:tcW w:w="4531" w:type="dxa"/>
            <w:shd w:val="clear" w:color="auto" w:fill="auto"/>
            <w:vAlign w:val="center"/>
            <w:tcPrChange w:id="567" w:author="Sasan Razmkhah" w:date="2021-08-29T20:23:00Z">
              <w:tcPr>
                <w:tcW w:w="4531" w:type="dxa"/>
              </w:tcPr>
            </w:tcPrChange>
          </w:tcPr>
          <w:p w14:paraId="21EF72E1" w14:textId="34027BB3" w:rsidR="00454E85" w:rsidRPr="001A62CC" w:rsidRDefault="00454E85" w:rsidP="00591F3C">
            <w:pPr>
              <w:keepNext/>
              <w:rPr>
                <w:ins w:id="568" w:author="Sasan Razmkhah" w:date="2021-08-29T20:22:00Z"/>
              </w:rPr>
            </w:pPr>
            <m:oMathPara>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dc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tc>
        <w:tc>
          <w:tcPr>
            <w:tcW w:w="4531" w:type="dxa"/>
            <w:shd w:val="clear" w:color="auto" w:fill="auto"/>
            <w:vAlign w:val="center"/>
            <w:tcPrChange w:id="569" w:author="Sasan Razmkhah" w:date="2021-08-29T20:23:00Z">
              <w:tcPr>
                <w:tcW w:w="4531" w:type="dxa"/>
              </w:tcPr>
            </w:tcPrChange>
          </w:tcPr>
          <w:p w14:paraId="7A16F7D4" w14:textId="2BCC0EC5" w:rsidR="00454E85" w:rsidRDefault="00454E85">
            <w:pPr>
              <w:jc w:val="center"/>
              <w:rPr>
                <w:ins w:id="570" w:author="Sasan Razmkhah" w:date="2021-08-29T20:22:00Z"/>
              </w:rPr>
              <w:pPrChange w:id="571" w:author="Sasan Razmkhah" w:date="2021-08-29T20:23:00Z">
                <w:pPr/>
              </w:pPrChange>
            </w:pPr>
            <w:ins w:id="572" w:author="Sasan Razmkhah" w:date="2021-08-29T20:22:00Z">
              <w:r>
                <w:t>(</w:t>
              </w:r>
            </w:ins>
            <w:r>
              <w:t>52</w:t>
            </w:r>
            <w:ins w:id="573" w:author="Sasan Razmkhah" w:date="2021-08-29T20:22:00Z">
              <w:r>
                <w:t>)</w:t>
              </w:r>
            </w:ins>
          </w:p>
        </w:tc>
      </w:tr>
    </w:tbl>
    <w:p w14:paraId="3DF86511" w14:textId="0448C690" w:rsidR="00454E85" w:rsidRDefault="00454E85" w:rsidP="00454E85">
      <w:pPr>
        <w:keepNext/>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74" w:author="Sasan Razmkhah" w:date="2021-08-29T20:23:00Z">
          <w:tblPr>
            <w:tblStyle w:val="TableGrid"/>
            <w:tblW w:w="0" w:type="auto"/>
            <w:tblLook w:val="04A0" w:firstRow="1" w:lastRow="0" w:firstColumn="1" w:lastColumn="0" w:noHBand="0" w:noVBand="1"/>
          </w:tblPr>
        </w:tblPrChange>
      </w:tblPr>
      <w:tblGrid>
        <w:gridCol w:w="4531"/>
        <w:gridCol w:w="4531"/>
        <w:tblGridChange w:id="575">
          <w:tblGrid>
            <w:gridCol w:w="4531"/>
            <w:gridCol w:w="4531"/>
          </w:tblGrid>
        </w:tblGridChange>
      </w:tblGrid>
      <w:tr w:rsidR="00454E85" w14:paraId="71AC32FA" w14:textId="77777777" w:rsidTr="00591F3C">
        <w:trPr>
          <w:trHeight w:val="704"/>
          <w:ins w:id="576" w:author="Sasan Razmkhah" w:date="2021-08-29T20:22:00Z"/>
        </w:trPr>
        <w:tc>
          <w:tcPr>
            <w:tcW w:w="4531" w:type="dxa"/>
            <w:shd w:val="clear" w:color="auto" w:fill="auto"/>
            <w:vAlign w:val="center"/>
            <w:tcPrChange w:id="577" w:author="Sasan Razmkhah" w:date="2021-08-29T20:23:00Z">
              <w:tcPr>
                <w:tcW w:w="4531" w:type="dxa"/>
              </w:tcPr>
            </w:tcPrChange>
          </w:tcPr>
          <w:p w14:paraId="5C696FD9" w14:textId="618D72B3" w:rsidR="00454E85" w:rsidRPr="001A62CC" w:rsidRDefault="00454E85" w:rsidP="00591F3C">
            <w:pPr>
              <w:keepNext/>
              <w:rPr>
                <w:ins w:id="578" w:author="Sasan Razmkhah" w:date="2021-08-29T20:22:00Z"/>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φ(τ)</m:t>
                    </m:r>
                  </m:num>
                  <m:den>
                    <m:sSup>
                      <m:sSupPr>
                        <m:ctrlPr>
                          <w:rPr>
                            <w:rFonts w:ascii="Cambria Math" w:hAnsi="Cambria Math"/>
                            <w:i/>
                          </w:rPr>
                        </m:ctrlPr>
                      </m:sSupPr>
                      <m:e>
                        <m:r>
                          <w:rPr>
                            <w:rFonts w:ascii="Cambria Math" w:hAnsi="Cambria Math"/>
                          </w:rPr>
                          <m:t>dτ</m:t>
                        </m:r>
                      </m:e>
                      <m:sup>
                        <m:r>
                          <w:rPr>
                            <w:rFonts w:ascii="Cambria Math" w:hAnsi="Cambria Math"/>
                          </w:rPr>
                          <m:t>2</m:t>
                        </m:r>
                      </m:sup>
                    </m:sSup>
                  </m:den>
                </m:f>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579" w:author="Sasan Razmkhah" w:date="2021-08-29T20:23:00Z">
              <w:tcPr>
                <w:tcW w:w="4531" w:type="dxa"/>
              </w:tcPr>
            </w:tcPrChange>
          </w:tcPr>
          <w:p w14:paraId="53F4CEBE" w14:textId="6F861240" w:rsidR="00454E85" w:rsidRDefault="00454E85">
            <w:pPr>
              <w:jc w:val="center"/>
              <w:rPr>
                <w:ins w:id="580" w:author="Sasan Razmkhah" w:date="2021-08-29T20:22:00Z"/>
              </w:rPr>
              <w:pPrChange w:id="581" w:author="Sasan Razmkhah" w:date="2021-08-29T20:23:00Z">
                <w:pPr/>
              </w:pPrChange>
            </w:pPr>
            <w:ins w:id="582" w:author="Sasan Razmkhah" w:date="2021-08-29T20:22:00Z">
              <w:r>
                <w:t>(</w:t>
              </w:r>
            </w:ins>
            <w:r>
              <w:t>53</w:t>
            </w:r>
            <w:ins w:id="583" w:author="Sasan Razmkhah" w:date="2021-08-29T20:22:00Z">
              <w:r>
                <w:t>)</w:t>
              </w:r>
            </w:ins>
          </w:p>
        </w:tc>
      </w:tr>
    </w:tbl>
    <w:p w14:paraId="76F62800" w14:textId="77777777" w:rsidR="00454E85" w:rsidRPr="00454E85" w:rsidRDefault="00454E85" w:rsidP="00454E85">
      <w:pPr>
        <w:keepNext/>
        <w:rPr>
          <w:rFonts w:eastAsiaTheme="minorEastAsia"/>
        </w:rPr>
      </w:pPr>
    </w:p>
    <w:p w14:paraId="51617500" w14:textId="6D1E9A74" w:rsidR="00454E85" w:rsidRDefault="00454E85" w:rsidP="00454E85">
      <w:r>
        <w:t xml:space="preserve">Küçük kapasitas durumunda denklem </w:t>
      </w:r>
      <w:r w:rsidR="00DD5B49">
        <w:t>53</w:t>
      </w:r>
      <w:r>
        <w:t xml:space="preserve"> aşağıdaki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84" w:author="Sasan Razmkhah" w:date="2021-08-29T20:23:00Z">
          <w:tblPr>
            <w:tblStyle w:val="TableGrid"/>
            <w:tblW w:w="0" w:type="auto"/>
            <w:tblLook w:val="04A0" w:firstRow="1" w:lastRow="0" w:firstColumn="1" w:lastColumn="0" w:noHBand="0" w:noVBand="1"/>
          </w:tblPr>
        </w:tblPrChange>
      </w:tblPr>
      <w:tblGrid>
        <w:gridCol w:w="4531"/>
        <w:gridCol w:w="4531"/>
        <w:tblGridChange w:id="585">
          <w:tblGrid>
            <w:gridCol w:w="4531"/>
            <w:gridCol w:w="4531"/>
          </w:tblGrid>
        </w:tblGridChange>
      </w:tblGrid>
      <w:tr w:rsidR="00DD5B49" w14:paraId="484FBA2D" w14:textId="77777777" w:rsidTr="00591F3C">
        <w:trPr>
          <w:trHeight w:val="704"/>
          <w:ins w:id="586" w:author="Sasan Razmkhah" w:date="2021-08-29T20:22:00Z"/>
        </w:trPr>
        <w:tc>
          <w:tcPr>
            <w:tcW w:w="4531" w:type="dxa"/>
            <w:shd w:val="clear" w:color="auto" w:fill="auto"/>
            <w:vAlign w:val="center"/>
            <w:tcPrChange w:id="587" w:author="Sasan Razmkhah" w:date="2021-08-29T20:23:00Z">
              <w:tcPr>
                <w:tcW w:w="4531" w:type="dxa"/>
              </w:tcPr>
            </w:tcPrChange>
          </w:tcPr>
          <w:p w14:paraId="21771095" w14:textId="11329372" w:rsidR="00DD5B49" w:rsidRPr="001A62CC" w:rsidRDefault="00DD5B49" w:rsidP="00591F3C">
            <w:pPr>
              <w:keepNext/>
              <w:rPr>
                <w:ins w:id="588" w:author="Sasan Razmkhah" w:date="2021-08-29T20:22:00Z"/>
              </w:rPr>
            </w:pPr>
            <m:oMathPara>
              <m:oMath>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j</m:t>
                    </m:r>
                  </m:sub>
                </m:sSub>
                <m:f>
                  <m:fPr>
                    <m:ctrlPr>
                      <w:rPr>
                        <w:rFonts w:ascii="Cambria Math" w:hAnsi="Cambria Math"/>
                        <w:i/>
                      </w:rPr>
                    </m:ctrlPr>
                  </m:fPr>
                  <m:num>
                    <m:r>
                      <w:rPr>
                        <w:rFonts w:ascii="Cambria Math" w:hAnsi="Cambria Math"/>
                      </w:rPr>
                      <m:t>dφ(τ)</m:t>
                    </m:r>
                  </m:num>
                  <m:den>
                    <m:r>
                      <w:rPr>
                        <w:rFonts w:ascii="Cambria Math" w:hAnsi="Cambria Math"/>
                      </w:rPr>
                      <m:t>dτ</m:t>
                    </m:r>
                  </m:den>
                </m:f>
                <m:r>
                  <w:rPr>
                    <w:rFonts w:ascii="Cambria Math" w:eastAsiaTheme="minorEastAsia" w:hAnsi="Cambria Math"/>
                  </w:rPr>
                  <m:t>+</m:t>
                </m:r>
                <m:r>
                  <w:rPr>
                    <w:rFonts w:ascii="Cambria Math" w:hAnsi="Cambria Math"/>
                  </w:rPr>
                  <m:t>sinφ(τ)</m:t>
                </m:r>
              </m:oMath>
            </m:oMathPara>
          </w:p>
        </w:tc>
        <w:tc>
          <w:tcPr>
            <w:tcW w:w="4531" w:type="dxa"/>
            <w:shd w:val="clear" w:color="auto" w:fill="auto"/>
            <w:vAlign w:val="center"/>
            <w:tcPrChange w:id="589" w:author="Sasan Razmkhah" w:date="2021-08-29T20:23:00Z">
              <w:tcPr>
                <w:tcW w:w="4531" w:type="dxa"/>
              </w:tcPr>
            </w:tcPrChange>
          </w:tcPr>
          <w:p w14:paraId="6FC3DF05" w14:textId="64859427" w:rsidR="00DD5B49" w:rsidRDefault="00DD5B49">
            <w:pPr>
              <w:jc w:val="center"/>
              <w:rPr>
                <w:ins w:id="590" w:author="Sasan Razmkhah" w:date="2021-08-29T20:22:00Z"/>
              </w:rPr>
              <w:pPrChange w:id="591" w:author="Sasan Razmkhah" w:date="2021-08-29T20:23:00Z">
                <w:pPr/>
              </w:pPrChange>
            </w:pPr>
            <w:ins w:id="592" w:author="Sasan Razmkhah" w:date="2021-08-29T20:22:00Z">
              <w:r>
                <w:t>(</w:t>
              </w:r>
            </w:ins>
            <w:r>
              <w:t>54</w:t>
            </w:r>
            <w:ins w:id="593" w:author="Sasan Razmkhah" w:date="2021-08-29T20:22:00Z">
              <w:r>
                <w:t>)</w:t>
              </w:r>
            </w:ins>
          </w:p>
        </w:tc>
      </w:tr>
    </w:tbl>
    <w:p w14:paraId="4A184E0C" w14:textId="77777777" w:rsidR="00DD5B49" w:rsidRDefault="00DD5B49" w:rsidP="00454E85"/>
    <w:p w14:paraId="3BA424A2" w14:textId="77777777" w:rsidR="00454E85" w:rsidRPr="001A62CC" w:rsidRDefault="00454E85" w:rsidP="001A62CC">
      <w:pPr>
        <w:jc w:val="both"/>
      </w:pPr>
    </w:p>
    <w:p w14:paraId="3E46B402" w14:textId="12A3F27F" w:rsidR="00746426" w:rsidRDefault="00746426" w:rsidP="00DD5B49">
      <w:pPr>
        <w:pStyle w:val="Heading2"/>
        <w:numPr>
          <w:ilvl w:val="1"/>
          <w:numId w:val="4"/>
        </w:numPr>
      </w:pPr>
      <w:r>
        <w:t>Manyetik Akı Kuantumu</w:t>
      </w:r>
    </w:p>
    <w:p w14:paraId="5EE2624B" w14:textId="3C6D5274" w:rsidR="00AD0C60" w:rsidRDefault="00AD0C60" w:rsidP="00AD0C60">
      <w:pPr>
        <w:jc w:val="both"/>
      </w:pPr>
      <w:r>
        <w:t xml:space="preserve"> Bir süperiletken de çeşitli akım </w:t>
      </w:r>
      <w:commentRangeStart w:id="594"/>
      <w:r>
        <w:t>taşıyıcıla</w:t>
      </w:r>
      <w:commentRangeEnd w:id="594"/>
      <w:r>
        <w:rPr>
          <w:rStyle w:val="CommentReference"/>
        </w:rPr>
        <w:commentReference w:id="594"/>
      </w:r>
      <w:r>
        <w:t>r söz konusudur, bu akım taşıyıcılardan olan Cooper çiftleri bir malzeme için süperiletken durumu karakterize etmektedir. Süperiletken de bulunan her bir Cooper çifti aynı dalga fonksiyonu ile temsil edilmektedir. (</w:t>
      </w:r>
      <w:r w:rsidRPr="00DD5B49">
        <w:t>Eşitlik 2</w:t>
      </w:r>
      <w:r w:rsidR="00DD5B49" w:rsidRPr="00DD5B49">
        <w:t>3</w:t>
      </w:r>
      <w:r>
        <w:t xml:space="preserve">) </w:t>
      </w:r>
      <w:commentRangeStart w:id="595"/>
      <w:r>
        <w:t>Cooper çiftlerinin yoğunluğu aşağıdaki şekilde ifade edilebilir:</w:t>
      </w:r>
      <w:commentRangeEnd w:id="595"/>
      <w:r w:rsidR="00AC1D43">
        <w:rPr>
          <w:rStyle w:val="CommentReference"/>
        </w:rPr>
        <w:commentReference w:id="59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96" w:author="Sasan Razmkhah" w:date="2021-08-29T20:23:00Z">
          <w:tblPr>
            <w:tblStyle w:val="TableGrid"/>
            <w:tblW w:w="0" w:type="auto"/>
            <w:tblLook w:val="04A0" w:firstRow="1" w:lastRow="0" w:firstColumn="1" w:lastColumn="0" w:noHBand="0" w:noVBand="1"/>
          </w:tblPr>
        </w:tblPrChange>
      </w:tblPr>
      <w:tblGrid>
        <w:gridCol w:w="4531"/>
        <w:gridCol w:w="4531"/>
        <w:tblGridChange w:id="597">
          <w:tblGrid>
            <w:gridCol w:w="4531"/>
            <w:gridCol w:w="4531"/>
          </w:tblGrid>
        </w:tblGridChange>
      </w:tblGrid>
      <w:tr w:rsidR="00AD0C60" w14:paraId="34E794AF" w14:textId="77777777" w:rsidTr="00C724EF">
        <w:trPr>
          <w:trHeight w:val="651"/>
          <w:ins w:id="598" w:author="Sasan Razmkhah" w:date="2021-08-29T20:22:00Z"/>
        </w:trPr>
        <w:tc>
          <w:tcPr>
            <w:tcW w:w="4531" w:type="dxa"/>
            <w:shd w:val="clear" w:color="auto" w:fill="auto"/>
            <w:vAlign w:val="center"/>
            <w:tcPrChange w:id="599" w:author="Sasan Razmkhah" w:date="2021-08-29T20:23:00Z">
              <w:tcPr>
                <w:tcW w:w="4531" w:type="dxa"/>
              </w:tcPr>
            </w:tcPrChange>
          </w:tcPr>
          <w:p w14:paraId="79F78B05" w14:textId="510A2434" w:rsidR="00AD0C60" w:rsidRPr="002F46E1" w:rsidRDefault="00AD0C60" w:rsidP="00C724EF">
            <w:pPr>
              <w:keepNext/>
              <w:jc w:val="both"/>
              <w:rPr>
                <w:ins w:id="600" w:author="Sasan Razmkhah" w:date="2021-08-29T20:22:00Z"/>
              </w:rPr>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 t</m:t>
                    </m:r>
                  </m:e>
                </m:d>
                <m:sSup>
                  <m:sSupPr>
                    <m:ctrlPr>
                      <w:rPr>
                        <w:rFonts w:ascii="Cambria Math" w:hAnsi="Cambria Math"/>
                        <w:i/>
                      </w:rPr>
                    </m:ctrlPr>
                  </m:sSupPr>
                  <m:e>
                    <m:r>
                      <w:rPr>
                        <w:rFonts w:ascii="Cambria Math" w:hAnsi="Cambria Math"/>
                      </w:rPr>
                      <m:t>ψ(</m:t>
                    </m:r>
                    <m:r>
                      <m:rPr>
                        <m:sty m:val="bi"/>
                      </m:rPr>
                      <w:rPr>
                        <w:rFonts w:ascii="Cambria Math" w:hAnsi="Cambria Math"/>
                      </w:rPr>
                      <m:t>r</m:t>
                    </m:r>
                    <m:r>
                      <w:rPr>
                        <w:rFonts w:ascii="Cambria Math" w:hAnsi="Cambria Math"/>
                      </w:rPr>
                      <m:t>, t)</m:t>
                    </m:r>
                  </m:e>
                  <m:sup>
                    <m:r>
                      <w:rPr>
                        <w:rFonts w:ascii="Cambria Math" w:hAnsi="Cambria Math"/>
                      </w:rPr>
                      <m:t>*</m:t>
                    </m:r>
                  </m:sup>
                </m:sSup>
                <m:r>
                  <w:rPr>
                    <w:rFonts w:ascii="Cambria Math" w:hAnsi="Cambria Math"/>
                  </w:rPr>
                  <m:t>=n(</m:t>
                </m:r>
                <m:r>
                  <m:rPr>
                    <m:sty m:val="bi"/>
                  </m:rPr>
                  <w:rPr>
                    <w:rFonts w:ascii="Cambria Math" w:hAnsi="Cambria Math"/>
                  </w:rPr>
                  <m:t>r</m:t>
                </m:r>
                <m:r>
                  <w:rPr>
                    <w:rFonts w:ascii="Cambria Math" w:hAnsi="Cambria Math"/>
                  </w:rPr>
                  <m:t>, t)</m:t>
                </m:r>
              </m:oMath>
            </m:oMathPara>
          </w:p>
        </w:tc>
        <w:tc>
          <w:tcPr>
            <w:tcW w:w="4531" w:type="dxa"/>
            <w:shd w:val="clear" w:color="auto" w:fill="auto"/>
            <w:vAlign w:val="center"/>
            <w:tcPrChange w:id="601" w:author="Sasan Razmkhah" w:date="2021-08-29T20:23:00Z">
              <w:tcPr>
                <w:tcW w:w="4531" w:type="dxa"/>
              </w:tcPr>
            </w:tcPrChange>
          </w:tcPr>
          <w:p w14:paraId="289D4833" w14:textId="0ED87E82" w:rsidR="00AD0C60" w:rsidRDefault="00AD0C60">
            <w:pPr>
              <w:jc w:val="center"/>
              <w:rPr>
                <w:ins w:id="602" w:author="Sasan Razmkhah" w:date="2021-08-29T20:22:00Z"/>
              </w:rPr>
              <w:pPrChange w:id="603" w:author="Sasan Razmkhah" w:date="2021-08-29T20:23:00Z">
                <w:pPr/>
              </w:pPrChange>
            </w:pPr>
            <w:ins w:id="604" w:author="Sasan Razmkhah" w:date="2021-08-29T20:22:00Z">
              <w:r>
                <w:t>(</w:t>
              </w:r>
            </w:ins>
            <w:r w:rsidR="00DD5B49">
              <w:t>55</w:t>
            </w:r>
            <w:ins w:id="605" w:author="Sasan Razmkhah" w:date="2021-08-29T20:22:00Z">
              <w:r>
                <w:t>)</w:t>
              </w:r>
            </w:ins>
          </w:p>
        </w:tc>
      </w:tr>
    </w:tbl>
    <w:p w14:paraId="1FA78DCC" w14:textId="66F14C33" w:rsidR="00AD0C60" w:rsidRDefault="00AD0C60" w:rsidP="00AD0C60">
      <w:pPr>
        <w:jc w:val="both"/>
      </w:pPr>
    </w:p>
    <w:p w14:paraId="52053F75" w14:textId="470DBA0E" w:rsidR="00AC1D43" w:rsidRDefault="00AC1D43" w:rsidP="00AD0C60">
      <w:pPr>
        <w:jc w:val="both"/>
        <w:rPr>
          <w:rFonts w:eastAsiaTheme="minorEastAsia"/>
        </w:rPr>
      </w:pPr>
      <w:r>
        <w:t xml:space="preserve">Cooper çifti yoğunluğu fiziksel bir parametredir, bir parçacığın yoğunluğu her koşulda fiziksel bir anlam ifade etmeli ve tek değerli olmalıdır. Bu koşulu sağlamak için Cooper çiftlerini ifade eden dalga fonksiyonunun fazı ancak </w:t>
      </w:r>
      <m:oMath>
        <m:r>
          <w:rPr>
            <w:rFonts w:ascii="Cambria Math" w:hAnsi="Cambria Math"/>
          </w:rPr>
          <m:t>2πn</m:t>
        </m:r>
      </m:oMath>
      <w:r>
        <w:rPr>
          <w:rFonts w:eastAsiaTheme="minorEastAsia"/>
        </w:rPr>
        <w:t xml:space="preserve"> değerlerini almalıdır. (n = 0,</w:t>
      </w:r>
      <w:r w:rsidR="00C724EF">
        <w:rPr>
          <w:rFonts w:eastAsiaTheme="minorEastAsia"/>
        </w:rPr>
        <w:t xml:space="preserve">1… </w:t>
      </w:r>
      <w:r>
        <w:rPr>
          <w:rFonts w:eastAsiaTheme="minorEastAsia"/>
        </w:rPr>
        <w:t>n) Bu durumun dışında Cooper çifti yoğunluğu bir karmaşık sayı olacak ve fiziksel anlamını yitirecektir.</w:t>
      </w:r>
    </w:p>
    <w:p w14:paraId="74A77796" w14:textId="5DC72841" w:rsidR="0066496E" w:rsidRDefault="0066496E" w:rsidP="00AD0C60">
      <w:pPr>
        <w:jc w:val="both"/>
        <w:rPr>
          <w:rFonts w:eastAsiaTheme="minorEastAsia"/>
        </w:rPr>
      </w:pPr>
      <w:r>
        <w:rPr>
          <w:rFonts w:eastAsiaTheme="minorEastAsia"/>
        </w:rPr>
        <w:t xml:space="preserve"> </w:t>
      </w:r>
      <w:commentRangeStart w:id="606"/>
      <w:r>
        <w:rPr>
          <w:rFonts w:eastAsiaTheme="minorEastAsia"/>
        </w:rPr>
        <w:t xml:space="preserve">Eşitlik </w:t>
      </w:r>
      <w:r w:rsidRPr="00DD5B49">
        <w:rPr>
          <w:rFonts w:eastAsiaTheme="minorEastAsia"/>
        </w:rPr>
        <w:t>21</w:t>
      </w:r>
      <w:commentRangeEnd w:id="606"/>
      <w:r w:rsidRPr="00DD5B49">
        <w:rPr>
          <w:rFonts w:eastAsiaTheme="minorEastAsia"/>
        </w:rPr>
        <w:commentReference w:id="606"/>
      </w:r>
      <w:r>
        <w:rPr>
          <w:rFonts w:eastAsiaTheme="minorEastAsia"/>
        </w:rPr>
        <w:t xml:space="preserve"> kullanılarak, Cooper çiftlerini temsil eden dalga fonksiyonu fazının süper iletkende oluşan akım </w:t>
      </w:r>
      <w:r w:rsidR="00DD5B49">
        <w:rPr>
          <w:rFonts w:eastAsiaTheme="minorEastAsia"/>
        </w:rPr>
        <w:t>yoğunluğu (</w:t>
      </w:r>
      <w:r>
        <w:rPr>
          <w:rFonts w:eastAsiaTheme="minorEastAsia"/>
        </w:rPr>
        <w:t xml:space="preserve">süper akım) ve vektör potansiyel ile </w:t>
      </w:r>
      <w:commentRangeStart w:id="607"/>
      <w:r>
        <w:rPr>
          <w:rFonts w:eastAsiaTheme="minorEastAsia"/>
        </w:rPr>
        <w:t>ilişkisini ortaya koyabiliriz:</w:t>
      </w:r>
      <w:commentRangeEnd w:id="607"/>
      <w:r w:rsidR="00FA42E0">
        <w:rPr>
          <w:rStyle w:val="CommentReference"/>
        </w:rPr>
        <w:commentReference w:id="607"/>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8" w:author="Sasan Razmkhah" w:date="2021-08-29T20:23:00Z">
          <w:tblPr>
            <w:tblStyle w:val="TableGrid"/>
            <w:tblW w:w="0" w:type="auto"/>
            <w:tblLook w:val="04A0" w:firstRow="1" w:lastRow="0" w:firstColumn="1" w:lastColumn="0" w:noHBand="0" w:noVBand="1"/>
          </w:tblPr>
        </w:tblPrChange>
      </w:tblPr>
      <w:tblGrid>
        <w:gridCol w:w="4531"/>
        <w:gridCol w:w="4531"/>
        <w:tblGridChange w:id="609">
          <w:tblGrid>
            <w:gridCol w:w="4531"/>
            <w:gridCol w:w="4531"/>
          </w:tblGrid>
        </w:tblGridChange>
      </w:tblGrid>
      <w:tr w:rsidR="00E404F6" w14:paraId="3F2C4908" w14:textId="77777777" w:rsidTr="00350958">
        <w:trPr>
          <w:trHeight w:val="651"/>
          <w:ins w:id="610" w:author="Sasan Razmkhah" w:date="2021-08-29T20:22:00Z"/>
        </w:trPr>
        <w:tc>
          <w:tcPr>
            <w:tcW w:w="4531" w:type="dxa"/>
            <w:shd w:val="clear" w:color="auto" w:fill="auto"/>
            <w:vAlign w:val="center"/>
            <w:tcPrChange w:id="611" w:author="Sasan Razmkhah" w:date="2021-08-29T20:23:00Z">
              <w:tcPr>
                <w:tcW w:w="4531" w:type="dxa"/>
              </w:tcPr>
            </w:tcPrChange>
          </w:tcPr>
          <w:p w14:paraId="299BF924" w14:textId="77777777" w:rsidR="00E404F6" w:rsidRPr="00AD0C60" w:rsidRDefault="00E404F6" w:rsidP="00E404F6">
            <w:pPr>
              <w:jc w:val="both"/>
            </w:pPr>
            <m:oMathPara>
              <m:oMath>
                <m:r>
                  <m:rPr>
                    <m:sty m:val="p"/>
                  </m:rPr>
                  <w:rPr>
                    <w:rFonts w:ascii="Cambria Math" w:hAnsi="Cambria Math"/>
                  </w:rPr>
                  <m:t>∇</m:t>
                </m:r>
                <m:r>
                  <w:rPr>
                    <w:rFonts w:ascii="Cambria Math" w:hAnsi="Cambria Math"/>
                  </w:rPr>
                  <m:t>φ=</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ctrlPr>
                      <w:rPr>
                        <w:rFonts w:ascii="Cambria Math" w:hAnsi="Cambria Math"/>
                        <w:i/>
                      </w:rPr>
                    </m:ctrlPr>
                  </m:dPr>
                  <m:e>
                    <m:r>
                      <m:rPr>
                        <m:sty m:val="bi"/>
                      </m:rPr>
                      <w:rPr>
                        <w:rFonts w:ascii="Cambria Math" w:hAnsi="Cambria Math"/>
                      </w:rPr>
                      <m:t>A</m:t>
                    </m:r>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e>
                </m:d>
              </m:oMath>
            </m:oMathPara>
          </w:p>
          <w:p w14:paraId="31B4C478" w14:textId="677C60D7" w:rsidR="00E404F6" w:rsidRPr="002F46E1" w:rsidRDefault="00E404F6" w:rsidP="00E404F6">
            <w:pPr>
              <w:keepNext/>
              <w:jc w:val="both"/>
              <w:rPr>
                <w:ins w:id="612" w:author="Sasan Razmkhah" w:date="2021-08-29T20:22:00Z"/>
              </w:rPr>
            </w:pPr>
          </w:p>
        </w:tc>
        <w:tc>
          <w:tcPr>
            <w:tcW w:w="4531" w:type="dxa"/>
            <w:shd w:val="clear" w:color="auto" w:fill="auto"/>
            <w:vAlign w:val="center"/>
            <w:tcPrChange w:id="613" w:author="Sasan Razmkhah" w:date="2021-08-29T20:23:00Z">
              <w:tcPr>
                <w:tcW w:w="4531" w:type="dxa"/>
              </w:tcPr>
            </w:tcPrChange>
          </w:tcPr>
          <w:p w14:paraId="7EE20023" w14:textId="7CD28FA5" w:rsidR="00E404F6" w:rsidRDefault="00E404F6">
            <w:pPr>
              <w:jc w:val="center"/>
              <w:rPr>
                <w:ins w:id="614" w:author="Sasan Razmkhah" w:date="2021-08-29T20:22:00Z"/>
              </w:rPr>
              <w:pPrChange w:id="615" w:author="Sasan Razmkhah" w:date="2021-08-29T20:23:00Z">
                <w:pPr/>
              </w:pPrChange>
            </w:pPr>
            <w:ins w:id="616" w:author="Sasan Razmkhah" w:date="2021-08-29T20:22:00Z">
              <w:r>
                <w:t>(</w:t>
              </w:r>
            </w:ins>
            <w:r w:rsidR="00DD5B49">
              <w:t>56</w:t>
            </w:r>
            <w:ins w:id="617" w:author="Sasan Razmkhah" w:date="2021-08-29T20:22:00Z">
              <w:r>
                <w:t>)</w:t>
              </w:r>
            </w:ins>
          </w:p>
        </w:tc>
      </w:tr>
    </w:tbl>
    <w:p w14:paraId="235F92E8" w14:textId="231C4D7C" w:rsidR="00FA72E1" w:rsidRDefault="00FA72E1" w:rsidP="00FA72E1">
      <w:pPr>
        <w:keepNext/>
        <w:jc w:val="both"/>
        <w:rPr>
          <w:rFonts w:eastAsiaTheme="minorEastAsia" w:cstheme="minorHAnsi"/>
          <w:noProof/>
        </w:rPr>
      </w:pPr>
      <w:r>
        <w:rPr>
          <w:noProof/>
          <w:lang w:eastAsia="tr-TR"/>
        </w:rPr>
        <w:t xml:space="preserve">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noProof/>
        </w:rPr>
        <w:t xml:space="preserve"> ifadesi h / 2e i</w:t>
      </w:r>
      <w:r w:rsidR="00DE6636">
        <w:rPr>
          <w:rFonts w:eastAsiaTheme="minorEastAsia"/>
          <w:noProof/>
        </w:rPr>
        <w:t xml:space="preserve">fadesine eşittir ve manyetik </w:t>
      </w:r>
      <w:r w:rsidR="00DE6636" w:rsidRPr="00DD5B49">
        <w:rPr>
          <w:rFonts w:eastAsiaTheme="minorEastAsia"/>
          <w:noProof/>
        </w:rPr>
        <w:t>flux</w:t>
      </w:r>
      <w:r>
        <w:rPr>
          <w:rFonts w:eastAsiaTheme="minorEastAsia"/>
          <w:noProof/>
        </w:rPr>
        <w:t xml:space="preserve"> kuantumunu ifade etmektedir. Bu ifadenin neden bu şekilde isimlendirilmiş olduğunu göreceğiz. Eşitlik 21’in her iki tarafını, bir süper iletken yüzey üzerinde kapalı çizgi integralini alalım.(</w:t>
      </w:r>
      <w:r>
        <w:rPr>
          <w:rFonts w:eastAsiaTheme="minorEastAsia"/>
          <w:noProof/>
        </w:rPr>
        <w:fldChar w:fldCharType="begin"/>
      </w:r>
      <w:r>
        <w:rPr>
          <w:rFonts w:eastAsiaTheme="minorEastAsia"/>
          <w:noProof/>
        </w:rPr>
        <w:instrText xml:space="preserve"> REF _Ref81993113 \h </w:instrText>
      </w:r>
      <w:r>
        <w:rPr>
          <w:rFonts w:eastAsiaTheme="minorEastAsia"/>
          <w:noProof/>
        </w:rPr>
      </w:r>
      <w:r>
        <w:rPr>
          <w:rFonts w:eastAsiaTheme="minorEastAsia"/>
          <w:noProof/>
        </w:rPr>
        <w:fldChar w:fldCharType="separate"/>
      </w:r>
      <w:r w:rsidR="00DE6636">
        <w:t xml:space="preserve">Şekil </w:t>
      </w:r>
      <w:r>
        <w:rPr>
          <w:noProof/>
        </w:rPr>
        <w:t>3</w:t>
      </w:r>
      <w:r>
        <w:rPr>
          <w:rFonts w:eastAsiaTheme="minorEastAsia"/>
          <w:noProof/>
        </w:rPr>
        <w:fldChar w:fldCharType="end"/>
      </w:r>
      <w:r>
        <w:rPr>
          <w:rFonts w:eastAsiaTheme="minorEastAsia"/>
          <w:noProof/>
        </w:rPr>
        <w:t>) Faz, 2</w:t>
      </w:r>
      <w:r>
        <w:rPr>
          <w:rFonts w:eastAsiaTheme="minorEastAsia" w:cstheme="minorHAnsi"/>
          <w:noProof/>
        </w:rPr>
        <w:t xml:space="preserve">π ifadesinin tam sayı katlarını değer olarak alabileceği için fazın kapalı birçizgi integrali boyunca alabileceği değer </w:t>
      </w:r>
      <w:r>
        <w:rPr>
          <w:rFonts w:eastAsiaTheme="minorEastAsia"/>
          <w:noProof/>
        </w:rPr>
        <w:t>2</w:t>
      </w:r>
      <w:r>
        <w:rPr>
          <w:rFonts w:eastAsiaTheme="minorEastAsia" w:cstheme="minorHAnsi"/>
          <w:noProof/>
        </w:rPr>
        <w:t>πn olacaktır.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8" w:author="Sasan Razmkhah" w:date="2021-08-29T20:23:00Z">
          <w:tblPr>
            <w:tblStyle w:val="TableGrid"/>
            <w:tblW w:w="0" w:type="auto"/>
            <w:tblLook w:val="04A0" w:firstRow="1" w:lastRow="0" w:firstColumn="1" w:lastColumn="0" w:noHBand="0" w:noVBand="1"/>
          </w:tblPr>
        </w:tblPrChange>
      </w:tblPr>
      <w:tblGrid>
        <w:gridCol w:w="4531"/>
        <w:gridCol w:w="4531"/>
        <w:tblGridChange w:id="619">
          <w:tblGrid>
            <w:gridCol w:w="4531"/>
            <w:gridCol w:w="4531"/>
          </w:tblGrid>
        </w:tblGridChange>
      </w:tblGrid>
      <w:tr w:rsidR="00FA72E1" w14:paraId="3DD83469" w14:textId="77777777" w:rsidTr="00350958">
        <w:trPr>
          <w:trHeight w:val="651"/>
          <w:ins w:id="620" w:author="Sasan Razmkhah" w:date="2021-08-29T20:22:00Z"/>
        </w:trPr>
        <w:tc>
          <w:tcPr>
            <w:tcW w:w="4531" w:type="dxa"/>
            <w:shd w:val="clear" w:color="auto" w:fill="auto"/>
            <w:vAlign w:val="center"/>
            <w:tcPrChange w:id="621" w:author="Sasan Razmkhah" w:date="2021-08-29T20:23:00Z">
              <w:tcPr>
                <w:tcW w:w="4531" w:type="dxa"/>
              </w:tcPr>
            </w:tcPrChange>
          </w:tcPr>
          <w:p w14:paraId="1FC04250" w14:textId="7CC059E0" w:rsidR="00FA72E1" w:rsidRPr="002F46E1" w:rsidRDefault="00FA72E1" w:rsidP="00350958">
            <w:pPr>
              <w:keepNext/>
              <w:jc w:val="both"/>
              <w:rPr>
                <w:ins w:id="622" w:author="Sasan Razmkhah" w:date="2021-08-29T20:22:00Z"/>
              </w:rPr>
            </w:pPr>
            <w:r>
              <w:rPr>
                <w:rFonts w:eastAsiaTheme="minorEastAsia"/>
                <w:noProof/>
              </w:rPr>
              <w:t>2</w:t>
            </w:r>
            <w:r>
              <w:rPr>
                <w:rFonts w:eastAsiaTheme="minorEastAsia" w:cstheme="minorHAnsi"/>
                <w:noProof/>
              </w:rPr>
              <w:t xml:space="preserve">πn = </w:t>
            </w:r>
            <m:oMath>
              <m:nary>
                <m:naryPr>
                  <m:chr m:val="∮"/>
                  <m:limLoc m:val="undOvr"/>
                  <m:subHide m:val="1"/>
                  <m:supHide m:val="1"/>
                  <m:ctrlPr>
                    <w:rPr>
                      <w:rFonts w:ascii="Cambria Math" w:hAnsi="Cambria Math"/>
                    </w:rPr>
                  </m:ctrlPr>
                </m:naryPr>
                <m:sub/>
                <m:sup/>
                <m:e>
                  <m:r>
                    <m:rPr>
                      <m:sty m:val="p"/>
                    </m:rPr>
                    <w:rPr>
                      <w:rFonts w:ascii="Cambria Math" w:hAnsi="Cambria Math"/>
                    </w:rPr>
                    <m:t>∇</m:t>
                  </m:r>
                  <m:r>
                    <w:rPr>
                      <w:rFonts w:ascii="Cambria Math" w:hAnsi="Cambria Math"/>
                    </w:rPr>
                    <m:t>φ</m:t>
                  </m:r>
                </m:e>
              </m:nary>
              <m:r>
                <w:rPr>
                  <w:rFonts w:ascii="Cambria Math" w:hAnsi="Cambria Math"/>
                </w:rPr>
                <m:t>.d</m:t>
              </m:r>
              <m:r>
                <m:rPr>
                  <m:sty m:val="bi"/>
                </m:rPr>
                <w:rPr>
                  <w:rFonts w:ascii="Cambria Math" w:hAnsi="Cambria Math"/>
                </w:rPr>
                <m:t>l</m:t>
              </m:r>
              <m:r>
                <m:rPr>
                  <m:sty m:val="bi"/>
                </m:rPr>
                <w:rPr>
                  <w:rFonts w:ascii="Cambria Math" w:eastAsiaTheme="minorEastAsia" w:hAnsi="Cambria Math" w:cstheme="minorHAnsi"/>
                  <w:noProof/>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ϕ</m:t>
                      </m:r>
                    </m:e>
                    <m:sub>
                      <m:r>
                        <w:rPr>
                          <w:rFonts w:ascii="Cambria Math" w:hAnsi="Cambria Math"/>
                        </w:rPr>
                        <m:t>0</m:t>
                      </m:r>
                    </m:sub>
                  </m:sSub>
                </m:den>
              </m:f>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r>
                        <m:rPr>
                          <m:sty m:val="bi"/>
                        </m:rPr>
                        <w:rPr>
                          <w:rFonts w:ascii="Cambria Math" w:hAnsi="Cambria Math"/>
                        </w:rPr>
                        <m:t>A</m:t>
                      </m:r>
                    </m:e>
                  </m:nary>
                  <m:r>
                    <w:rPr>
                      <w:rFonts w:ascii="Cambria Math" w:hAnsi="Cambria Math"/>
                    </w:rPr>
                    <m:t>.d</m:t>
                  </m:r>
                  <m:r>
                    <m:rPr>
                      <m:sty m:val="bi"/>
                    </m:rPr>
                    <w:rPr>
                      <w:rFonts w:ascii="Cambria Math" w:hAnsi="Cambria Math"/>
                    </w:rPr>
                    <m:t>l+</m:t>
                  </m:r>
                  <m:nary>
                    <m:naryPr>
                      <m:chr m:val="∮"/>
                      <m:limLoc m:val="undOvr"/>
                      <m:subHide m:val="1"/>
                      <m:supHide m:val="1"/>
                      <m:ctrlPr>
                        <w:rPr>
                          <w:rFonts w:ascii="Cambria Math" w:hAnsi="Cambria Math"/>
                        </w:rPr>
                      </m:ctrlPr>
                    </m:naryPr>
                    <m:sub/>
                    <m:sup/>
                    <m:e>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e>
              </m:d>
            </m:oMath>
          </w:p>
        </w:tc>
        <w:tc>
          <w:tcPr>
            <w:tcW w:w="4531" w:type="dxa"/>
            <w:shd w:val="clear" w:color="auto" w:fill="auto"/>
            <w:vAlign w:val="center"/>
            <w:tcPrChange w:id="623" w:author="Sasan Razmkhah" w:date="2021-08-29T20:23:00Z">
              <w:tcPr>
                <w:tcW w:w="4531" w:type="dxa"/>
              </w:tcPr>
            </w:tcPrChange>
          </w:tcPr>
          <w:p w14:paraId="2DBCC4D7" w14:textId="320312E7" w:rsidR="00FA72E1" w:rsidRDefault="00FA72E1">
            <w:pPr>
              <w:jc w:val="center"/>
              <w:rPr>
                <w:ins w:id="624" w:author="Sasan Razmkhah" w:date="2021-08-29T20:22:00Z"/>
              </w:rPr>
              <w:pPrChange w:id="625" w:author="Sasan Razmkhah" w:date="2021-08-29T20:23:00Z">
                <w:pPr/>
              </w:pPrChange>
            </w:pPr>
            <w:ins w:id="626" w:author="Sasan Razmkhah" w:date="2021-08-29T20:22:00Z">
              <w:r>
                <w:t>(</w:t>
              </w:r>
            </w:ins>
            <w:r w:rsidR="00DD5B49">
              <w:t>57</w:t>
            </w:r>
            <w:ins w:id="627" w:author="Sasan Razmkhah" w:date="2021-08-29T20:22:00Z">
              <w:r>
                <w:t>)</w:t>
              </w:r>
            </w:ins>
          </w:p>
        </w:tc>
      </w:tr>
    </w:tbl>
    <w:p w14:paraId="26B6B12B" w14:textId="0F2926FE" w:rsidR="00FA72E1" w:rsidRDefault="00A7056E" w:rsidP="00FA72E1">
      <w:pPr>
        <w:jc w:val="both"/>
      </w:pPr>
      <w:r>
        <w:t xml:space="preserve">  Manyetik vektör potansiyelin kapalı çevrim boyunca çizgi integralini </w:t>
      </w:r>
      <w:commentRangeStart w:id="628"/>
      <w:r>
        <w:t>manyetik alan cinsinden yazarak</w:t>
      </w:r>
      <w:commentRangeEnd w:id="628"/>
      <w:r>
        <w:rPr>
          <w:rStyle w:val="CommentReference"/>
        </w:rPr>
        <w:commentReference w:id="628"/>
      </w:r>
      <w:r>
        <w:t xml:space="preserve">, eşitlik </w:t>
      </w:r>
      <w:r w:rsidR="00DD5B49">
        <w:t>57</w:t>
      </w:r>
      <w:r>
        <w:t>’</w:t>
      </w:r>
      <w:r w:rsidR="00DD5B49">
        <w:t>y</w:t>
      </w:r>
      <w:r>
        <w:t>i düzenleyelim: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9" w:author="Sasan Razmkhah" w:date="2021-08-29T20:23:00Z">
          <w:tblPr>
            <w:tblStyle w:val="TableGrid"/>
            <w:tblW w:w="0" w:type="auto"/>
            <w:tblLook w:val="04A0" w:firstRow="1" w:lastRow="0" w:firstColumn="1" w:lastColumn="0" w:noHBand="0" w:noVBand="1"/>
          </w:tblPr>
        </w:tblPrChange>
      </w:tblPr>
      <w:tblGrid>
        <w:gridCol w:w="4531"/>
        <w:gridCol w:w="4531"/>
        <w:tblGridChange w:id="630">
          <w:tblGrid>
            <w:gridCol w:w="4531"/>
            <w:gridCol w:w="4531"/>
          </w:tblGrid>
        </w:tblGridChange>
      </w:tblGrid>
      <w:tr w:rsidR="00A7056E" w14:paraId="315B30C4" w14:textId="77777777" w:rsidTr="00350958">
        <w:trPr>
          <w:trHeight w:val="651"/>
          <w:ins w:id="631" w:author="Sasan Razmkhah" w:date="2021-08-29T20:22:00Z"/>
        </w:trPr>
        <w:tc>
          <w:tcPr>
            <w:tcW w:w="4531" w:type="dxa"/>
            <w:shd w:val="clear" w:color="auto" w:fill="auto"/>
            <w:vAlign w:val="center"/>
            <w:tcPrChange w:id="632" w:author="Sasan Razmkhah" w:date="2021-08-29T20:23:00Z">
              <w:tcPr>
                <w:tcW w:w="4531" w:type="dxa"/>
              </w:tcPr>
            </w:tcPrChange>
          </w:tcPr>
          <w:p w14:paraId="4E291AA6" w14:textId="09EA8894" w:rsidR="00A7056E" w:rsidRPr="002F46E1" w:rsidRDefault="00947DBA" w:rsidP="00A7056E">
            <w:pPr>
              <w:keepNext/>
              <w:jc w:val="both"/>
              <w:rPr>
                <w:ins w:id="633" w:author="Sasan Razmkhah" w:date="2021-08-29T20:22:00Z"/>
              </w:rPr>
            </w:pPr>
            <m:oMathPara>
              <m:oMath>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ρ</m:t>
                    </m:r>
                  </m:den>
                </m:f>
                <m:nary>
                  <m:naryPr>
                    <m:chr m:val="∮"/>
                    <m:limLoc m:val="undOvr"/>
                    <m:subHide m:val="1"/>
                    <m:supHide m:val="1"/>
                    <m:ctrlPr>
                      <w:rPr>
                        <w:rFonts w:ascii="Cambria Math" w:hAnsi="Cambria Math"/>
                      </w:rPr>
                    </m:ctrlPr>
                  </m:naryPr>
                  <m:sub/>
                  <m:sup/>
                  <m:e>
                    <m:sSub>
                      <m:sSubPr>
                        <m:ctrlPr>
                          <w:rPr>
                            <w:rFonts w:ascii="Cambria Math" w:hAnsi="Cambria Math"/>
                            <w:i/>
                          </w:rPr>
                        </m:ctrlPr>
                      </m:sSubPr>
                      <m:e>
                        <m:r>
                          <m:rPr>
                            <m:sty m:val="bi"/>
                          </m:rPr>
                          <w:rPr>
                            <w:rFonts w:ascii="Cambria Math" w:hAnsi="Cambria Math"/>
                          </w:rPr>
                          <m:t>J</m:t>
                        </m:r>
                      </m:e>
                      <m:sub>
                        <m:r>
                          <w:rPr>
                            <w:rFonts w:ascii="Cambria Math" w:hAnsi="Cambria Math"/>
                          </w:rPr>
                          <m:t>s</m:t>
                        </m:r>
                      </m:sub>
                    </m:sSub>
                    <m:r>
                      <w:rPr>
                        <w:rFonts w:ascii="Cambria Math" w:hAnsi="Cambria Math"/>
                      </w:rPr>
                      <m:t>.d</m:t>
                    </m:r>
                    <m:r>
                      <m:rPr>
                        <m:sty m:val="bi"/>
                      </m:rPr>
                      <w:rPr>
                        <w:rFonts w:ascii="Cambria Math" w:hAnsi="Cambria Math"/>
                      </w:rPr>
                      <m:t>l</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634" w:author="Sasan Razmkhah" w:date="2021-08-29T20:23:00Z">
              <w:tcPr>
                <w:tcW w:w="4531" w:type="dxa"/>
              </w:tcPr>
            </w:tcPrChange>
          </w:tcPr>
          <w:p w14:paraId="19F04386" w14:textId="2DE96F37" w:rsidR="00A7056E" w:rsidRDefault="00A7056E">
            <w:pPr>
              <w:jc w:val="center"/>
              <w:rPr>
                <w:ins w:id="635" w:author="Sasan Razmkhah" w:date="2021-08-29T20:22:00Z"/>
              </w:rPr>
              <w:pPrChange w:id="636" w:author="Sasan Razmkhah" w:date="2021-08-29T20:23:00Z">
                <w:pPr/>
              </w:pPrChange>
            </w:pPr>
            <w:ins w:id="637" w:author="Sasan Razmkhah" w:date="2021-08-29T20:22:00Z">
              <w:r>
                <w:t>(</w:t>
              </w:r>
            </w:ins>
            <w:r w:rsidR="00DD5B49">
              <w:t>58</w:t>
            </w:r>
            <w:ins w:id="638" w:author="Sasan Razmkhah" w:date="2021-08-29T20:22:00Z">
              <w:r>
                <w:t>)</w:t>
              </w:r>
            </w:ins>
          </w:p>
        </w:tc>
      </w:tr>
    </w:tbl>
    <w:p w14:paraId="29D659D6" w14:textId="77777777" w:rsidR="00350958" w:rsidRDefault="00350958" w:rsidP="00FA72E1">
      <w:pPr>
        <w:jc w:val="both"/>
      </w:pPr>
    </w:p>
    <w:p w14:paraId="7F7A7552" w14:textId="72B1196C" w:rsidR="00FA72E1" w:rsidRDefault="00350958" w:rsidP="00DE6636">
      <w:pPr>
        <w:jc w:val="both"/>
      </w:pPr>
      <w:r>
        <w:t xml:space="preserve"> Eşitlik </w:t>
      </w:r>
      <w:r w:rsidR="00DD5B49">
        <w:t>58</w:t>
      </w:r>
      <w:r>
        <w:t xml:space="preserve">’in sol tarafı </w:t>
      </w:r>
      <w:r w:rsidRPr="00DD5B49">
        <w:t>fluxoid</w:t>
      </w:r>
      <w:r>
        <w:t xml:space="preserve"> </w:t>
      </w:r>
      <w:r w:rsidR="00DE6636">
        <w:t xml:space="preserve">olarak adlandırılmaktadır. Süperiletken sistem, süperiletken durumunda iken “n” değeri sabit ve zamandan bağımsız </w:t>
      </w:r>
      <w:commentRangeStart w:id="639"/>
      <w:r w:rsidR="00DE6636">
        <w:t>olmalıdır</w:t>
      </w:r>
      <w:commentRangeEnd w:id="639"/>
      <w:r w:rsidR="00DE6636">
        <w:rPr>
          <w:rStyle w:val="CommentReference"/>
        </w:rPr>
        <w:commentReference w:id="639"/>
      </w:r>
      <w:r w:rsidR="00DE6636">
        <w:t>. Eğer kapalı çizgi integrali bir süperiletken yüzeyi çevreliyor ise (</w:t>
      </w:r>
      <w:r w:rsidR="00DE6636">
        <w:rPr>
          <w:rFonts w:eastAsiaTheme="minorEastAsia"/>
          <w:noProof/>
        </w:rPr>
        <w:fldChar w:fldCharType="begin"/>
      </w:r>
      <w:r w:rsidR="00DE6636">
        <w:rPr>
          <w:rFonts w:eastAsiaTheme="minorEastAsia"/>
          <w:noProof/>
        </w:rPr>
        <w:instrText xml:space="preserve"> REF _Ref81993113 \h </w:instrText>
      </w:r>
      <w:r w:rsidR="00DE6636">
        <w:rPr>
          <w:rFonts w:eastAsiaTheme="minorEastAsia"/>
          <w:noProof/>
        </w:rPr>
      </w:r>
      <w:r w:rsidR="00DE6636">
        <w:rPr>
          <w:rFonts w:eastAsiaTheme="minorEastAsia"/>
          <w:noProof/>
        </w:rPr>
        <w:fldChar w:fldCharType="separate"/>
      </w:r>
      <w:r w:rsidR="00DE6636">
        <w:t xml:space="preserve">Şekil </w:t>
      </w:r>
      <w:r w:rsidR="00DE6636">
        <w:rPr>
          <w:noProof/>
        </w:rPr>
        <w:t>3</w:t>
      </w:r>
      <w:r w:rsidR="00DE6636">
        <w:rPr>
          <w:rFonts w:eastAsiaTheme="minorEastAsia"/>
          <w:noProof/>
        </w:rPr>
        <w:fldChar w:fldCharType="end"/>
      </w:r>
      <w:r w:rsidR="00DE6636">
        <w:t>) eşitlik</w:t>
      </w:r>
      <w:r w:rsidR="00DD5B49">
        <w:t xml:space="preserve"> 58</w:t>
      </w:r>
      <w:r w:rsidR="00DE6636">
        <w:t xml:space="preserve"> için tek çözüm n = 0 durumdur. </w:t>
      </w:r>
      <w:r w:rsidR="00FF4EC4">
        <w:t xml:space="preserve">Eşitlik </w:t>
      </w:r>
      <w:r w:rsidR="00DD5B49">
        <w:t>58</w:t>
      </w:r>
      <w:r w:rsidR="00FF4EC4">
        <w:t xml:space="preserve"> açıkça göstermektedir ki Cooper çiftleri için tanımlanan dalga fonksiyonu, süperiletken bir malzeme için manyetik akıyı kuantumlu hale getirmiştir. Süperiletken içerisinde oluşan manyetik akı, manyetik akı kuantumu olan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sidR="00FF4EC4">
        <w:rPr>
          <w:rFonts w:eastAsiaTheme="minorEastAsia"/>
        </w:rPr>
        <w:t xml:space="preserve"> parametresinin tam sayı katlarını alabilmektedir.</w:t>
      </w:r>
      <w:r w:rsidR="00FF4EC4">
        <w:t xml:space="preserve"> </w:t>
      </w:r>
      <w:r w:rsidR="00DE6636">
        <w:t xml:space="preserve">Bu durumda eşitlik </w:t>
      </w:r>
      <w:r w:rsidR="00DD5B49">
        <w:t>58</w:t>
      </w:r>
      <w:r w:rsidR="00DE6636">
        <w:t xml:space="preserve"> süperiletken içerisindeki manyetik akının sıfır olması gerektiğini işaret eder, bu eşitlik aslında Meissner-Ochsenfeld etkisinin matematiksel bir ifadesidir. </w:t>
      </w:r>
      <w:r w:rsidR="00FF4EC4">
        <w:t>Eğer kapalı çizgi integrali süperiletken durumda olmayan bir yüzeyi kapsar ise, n tüm değerleri alabilmektedir. (</w:t>
      </w:r>
      <w:r w:rsidR="00FF4EC4">
        <w:fldChar w:fldCharType="begin"/>
      </w:r>
      <w:r w:rsidR="00FF4EC4">
        <w:instrText xml:space="preserve"> REF _Ref82002878 \h </w:instrText>
      </w:r>
      <w:r w:rsidR="00FF4EC4">
        <w:fldChar w:fldCharType="separate"/>
      </w:r>
      <w:r w:rsidR="00FF4EC4">
        <w:t xml:space="preserve">Şekil </w:t>
      </w:r>
      <w:r w:rsidR="00FF4EC4">
        <w:rPr>
          <w:noProof/>
        </w:rPr>
        <w:t>4</w:t>
      </w:r>
      <w:r w:rsidR="00FF4EC4">
        <w:fldChar w:fldCharType="end"/>
      </w:r>
      <w:r w:rsidR="00FF4EC4">
        <w:t>) Kapalı çizgi integrali, süperiletken akımının ihmal edilebilir olduğu bir yüzey için söz konusu olursa, eşitlik şu şekilde ifade edilebilir: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40" w:author="Sasan Razmkhah" w:date="2021-08-29T20:23:00Z">
          <w:tblPr>
            <w:tblStyle w:val="TableGrid"/>
            <w:tblW w:w="0" w:type="auto"/>
            <w:tblLook w:val="04A0" w:firstRow="1" w:lastRow="0" w:firstColumn="1" w:lastColumn="0" w:noHBand="0" w:noVBand="1"/>
          </w:tblPr>
        </w:tblPrChange>
      </w:tblPr>
      <w:tblGrid>
        <w:gridCol w:w="4531"/>
        <w:gridCol w:w="4531"/>
        <w:tblGridChange w:id="641">
          <w:tblGrid>
            <w:gridCol w:w="4531"/>
            <w:gridCol w:w="4531"/>
          </w:tblGrid>
        </w:tblGridChange>
      </w:tblGrid>
      <w:tr w:rsidR="00FF4EC4" w14:paraId="35B8E102" w14:textId="77777777" w:rsidTr="00B96991">
        <w:trPr>
          <w:trHeight w:val="651"/>
          <w:ins w:id="642" w:author="Sasan Razmkhah" w:date="2021-08-29T20:22:00Z"/>
        </w:trPr>
        <w:tc>
          <w:tcPr>
            <w:tcW w:w="4531" w:type="dxa"/>
            <w:shd w:val="clear" w:color="auto" w:fill="auto"/>
            <w:vAlign w:val="center"/>
            <w:tcPrChange w:id="643" w:author="Sasan Razmkhah" w:date="2021-08-29T20:23:00Z">
              <w:tcPr>
                <w:tcW w:w="4531" w:type="dxa"/>
              </w:tcPr>
            </w:tcPrChange>
          </w:tcPr>
          <w:p w14:paraId="02D42F9A" w14:textId="53F127EF" w:rsidR="00FF4EC4" w:rsidRPr="00FF4EC4" w:rsidRDefault="00FF4EC4" w:rsidP="00FF4EC4">
            <w:pPr>
              <w:keepNext/>
              <w:jc w:val="both"/>
              <w:rPr>
                <w:ins w:id="644" w:author="Sasan Razmkhah" w:date="2021-08-29T20:22:00Z"/>
              </w:rPr>
            </w:pPr>
            <m:oMathPara>
              <m:oMathParaPr>
                <m:jc m:val="center"/>
              </m:oMathParaPr>
              <m:oMath>
                <m:r>
                  <w:rPr>
                    <w:rFonts w:ascii="Cambria Math" w:hAnsi="Cambria Math"/>
                  </w:rPr>
                  <m:t>ϕ</m:t>
                </m:r>
                <m:r>
                  <w:rPr>
                    <w:rFonts w:ascii="Cambria Math" w:eastAsiaTheme="minorEastAsia" w:hAnsi="Cambria Math"/>
                  </w:rPr>
                  <m:t>=</m:t>
                </m:r>
                <m:nary>
                  <m:naryPr>
                    <m:chr m:val="∬"/>
                    <m:limLoc m:val="subSup"/>
                    <m:ctrlPr>
                      <w:rPr>
                        <w:rFonts w:ascii="Cambria Math" w:hAnsi="Cambria Math"/>
                      </w:rPr>
                    </m:ctrlPr>
                  </m:naryPr>
                  <m:sub>
                    <m:r>
                      <w:rPr>
                        <w:rFonts w:ascii="Cambria Math" w:hAnsi="Cambria Math"/>
                      </w:rPr>
                      <m:t>S</m:t>
                    </m:r>
                  </m:sub>
                  <m:sup/>
                  <m:e>
                    <m:r>
                      <m:rPr>
                        <m:sty m:val="bi"/>
                      </m:rPr>
                      <w:rPr>
                        <w:rFonts w:ascii="Cambria Math" w:hAnsi="Cambria Math"/>
                      </w:rPr>
                      <m:t>B.dσ</m:t>
                    </m:r>
                  </m:e>
                </m:nary>
                <m:r>
                  <m:rPr>
                    <m:sty m:val="bi"/>
                  </m:rPr>
                  <w:rPr>
                    <w:rFonts w:ascii="Cambria Math" w:hAnsi="Cambria Math"/>
                  </w:rPr>
                  <m:t xml:space="preserve"> </m:t>
                </m:r>
                <m:r>
                  <m:rPr>
                    <m:sty m:val="bi"/>
                  </m:rPr>
                  <w:rPr>
                    <w:rFonts w:ascii="Cambria Math" w:eastAsiaTheme="minorEastAsia" w:hAnsi="Cambria Math" w:cstheme="minorHAnsi"/>
                    <w:noProof/>
                  </w:rPr>
                  <m:t xml:space="preserve">= </m:t>
                </m:r>
                <m:sSub>
                  <m:sSubPr>
                    <m:ctrlPr>
                      <w:rPr>
                        <w:rFonts w:ascii="Cambria Math" w:hAnsi="Cambria Math"/>
                        <w:i/>
                      </w:rPr>
                    </m:ctrlPr>
                  </m:sSubPr>
                  <m:e>
                    <m:r>
                      <w:rPr>
                        <w:rFonts w:ascii="Cambria Math" w:hAnsi="Cambria Math"/>
                      </w:rPr>
                      <m:t>nϕ</m:t>
                    </m:r>
                  </m:e>
                  <m:sub>
                    <m:r>
                      <w:rPr>
                        <w:rFonts w:ascii="Cambria Math" w:hAnsi="Cambria Math"/>
                      </w:rPr>
                      <m:t>0</m:t>
                    </m:r>
                  </m:sub>
                </m:sSub>
              </m:oMath>
            </m:oMathPara>
          </w:p>
        </w:tc>
        <w:tc>
          <w:tcPr>
            <w:tcW w:w="4531" w:type="dxa"/>
            <w:shd w:val="clear" w:color="auto" w:fill="auto"/>
            <w:vAlign w:val="center"/>
            <w:tcPrChange w:id="645" w:author="Sasan Razmkhah" w:date="2021-08-29T20:23:00Z">
              <w:tcPr>
                <w:tcW w:w="4531" w:type="dxa"/>
              </w:tcPr>
            </w:tcPrChange>
          </w:tcPr>
          <w:p w14:paraId="2132D242" w14:textId="3B3C3E87" w:rsidR="00FF4EC4" w:rsidRDefault="00FF4EC4">
            <w:pPr>
              <w:jc w:val="center"/>
              <w:rPr>
                <w:ins w:id="646" w:author="Sasan Razmkhah" w:date="2021-08-29T20:22:00Z"/>
              </w:rPr>
              <w:pPrChange w:id="647" w:author="Sasan Razmkhah" w:date="2021-08-29T20:23:00Z">
                <w:pPr/>
              </w:pPrChange>
            </w:pPr>
            <w:ins w:id="648" w:author="Sasan Razmkhah" w:date="2021-08-29T20:22:00Z">
              <w:r>
                <w:t>(</w:t>
              </w:r>
            </w:ins>
            <w:r w:rsidR="00DD5B49">
              <w:t>59</w:t>
            </w:r>
            <w:ins w:id="649" w:author="Sasan Razmkhah" w:date="2021-08-29T20:22:00Z">
              <w:r>
                <w:t>)</w:t>
              </w:r>
            </w:ins>
          </w:p>
        </w:tc>
      </w:tr>
    </w:tbl>
    <w:p w14:paraId="6374B61D" w14:textId="77777777" w:rsidR="00FF4EC4" w:rsidRDefault="00FF4EC4" w:rsidP="00DE6636">
      <w:pPr>
        <w:jc w:val="both"/>
      </w:pPr>
    </w:p>
    <w:p w14:paraId="21E675F8" w14:textId="1D52702C" w:rsidR="00FA42E0" w:rsidRDefault="00FA42E0" w:rsidP="00FF4EC4">
      <w:pPr>
        <w:keepNext/>
        <w:jc w:val="center"/>
      </w:pPr>
      <w:r>
        <w:rPr>
          <w:noProof/>
          <w:lang w:eastAsia="tr-TR"/>
        </w:rPr>
        <w:drawing>
          <wp:inline distT="0" distB="0" distL="0" distR="0" wp14:anchorId="0A5340D8" wp14:editId="3D373C39">
            <wp:extent cx="5760720" cy="465946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65"/>
                    <a:stretch/>
                  </pic:blipFill>
                  <pic:spPr bwMode="auto">
                    <a:xfrm>
                      <a:off x="0" y="0"/>
                      <a:ext cx="5760720" cy="4659464"/>
                    </a:xfrm>
                    <a:prstGeom prst="rect">
                      <a:avLst/>
                    </a:prstGeom>
                    <a:ln>
                      <a:noFill/>
                    </a:ln>
                    <a:extLst>
                      <a:ext uri="{53640926-AAD7-44D8-BBD7-CCE9431645EC}">
                        <a14:shadowObscured xmlns:a14="http://schemas.microsoft.com/office/drawing/2010/main"/>
                      </a:ext>
                    </a:extLst>
                  </pic:spPr>
                </pic:pic>
              </a:graphicData>
            </a:graphic>
          </wp:inline>
        </w:drawing>
      </w:r>
    </w:p>
    <w:p w14:paraId="637EE64E" w14:textId="37E71B0F" w:rsidR="00E404F6" w:rsidRDefault="00FA42E0" w:rsidP="00FA42E0">
      <w:pPr>
        <w:pStyle w:val="Caption"/>
        <w:jc w:val="center"/>
      </w:pPr>
      <w:bookmarkStart w:id="650" w:name="_Ref81993113"/>
      <w:r>
        <w:t xml:space="preserve">Şekil </w:t>
      </w:r>
      <w:fldSimple w:instr=" SEQ Şekil \* ARABIC ">
        <w:r w:rsidR="00C31258">
          <w:rPr>
            <w:noProof/>
          </w:rPr>
          <w:t>5</w:t>
        </w:r>
      </w:fldSimple>
      <w:bookmarkEnd w:id="650"/>
      <w:r>
        <w:t xml:space="preserve"> Süperiletken yüzey üzerinde çizgi integrali.</w:t>
      </w:r>
    </w:p>
    <w:p w14:paraId="7DD9B346" w14:textId="77777777" w:rsidR="00FF4EC4" w:rsidRDefault="00FF4EC4" w:rsidP="00FF4EC4">
      <w:pPr>
        <w:keepNext/>
        <w:jc w:val="center"/>
      </w:pPr>
      <w:r>
        <w:rPr>
          <w:noProof/>
          <w:lang w:eastAsia="tr-TR"/>
        </w:rPr>
        <w:drawing>
          <wp:inline distT="0" distB="0" distL="0" distR="0" wp14:anchorId="05462BAF" wp14:editId="5E334D96">
            <wp:extent cx="5760000" cy="4658400"/>
            <wp:effectExtent l="0" t="0" r="0" b="889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00" cy="4658400"/>
                    </a:xfrm>
                    <a:prstGeom prst="rect">
                      <a:avLst/>
                    </a:prstGeom>
                  </pic:spPr>
                </pic:pic>
              </a:graphicData>
            </a:graphic>
          </wp:inline>
        </w:drawing>
      </w:r>
    </w:p>
    <w:p w14:paraId="42BF9329" w14:textId="04B3660B" w:rsidR="00FF4EC4" w:rsidRPr="00FF4EC4" w:rsidRDefault="00FF4EC4" w:rsidP="00FF4EC4">
      <w:pPr>
        <w:pStyle w:val="Caption"/>
        <w:jc w:val="center"/>
      </w:pPr>
      <w:bookmarkStart w:id="651" w:name="_Ref82002878"/>
      <w:r>
        <w:t xml:space="preserve">Şekil </w:t>
      </w:r>
      <w:fldSimple w:instr=" SEQ Şekil \* ARABIC ">
        <w:r w:rsidR="00C31258">
          <w:rPr>
            <w:noProof/>
          </w:rPr>
          <w:t>6</w:t>
        </w:r>
      </w:fldSimple>
      <w:bookmarkEnd w:id="651"/>
      <w:r>
        <w:t xml:space="preserve"> Çizgi integrali süperiletken durumda olmayan bir yüzeyi kapsıyor.</w:t>
      </w:r>
    </w:p>
    <w:p w14:paraId="3A47895B" w14:textId="00AD5ED3" w:rsidR="00984344" w:rsidRDefault="00984344" w:rsidP="00DD5B49">
      <w:pPr>
        <w:pStyle w:val="Heading2"/>
        <w:numPr>
          <w:ilvl w:val="1"/>
          <w:numId w:val="4"/>
        </w:numPr>
        <w:rPr>
          <w:ins w:id="652" w:author="Sasan Razmkhah" w:date="2021-08-29T20:30:00Z"/>
        </w:rPr>
      </w:pPr>
      <w:ins w:id="653" w:author="Sasan Razmkhah" w:date="2021-08-29T20:30:00Z">
        <w:r>
          <w:t>DC SQUID</w:t>
        </w:r>
      </w:ins>
    </w:p>
    <w:p w14:paraId="05BF1431" w14:textId="097B0EBE" w:rsidR="00984344" w:rsidRPr="00984344" w:rsidRDefault="00984344">
      <w:pPr>
        <w:jc w:val="both"/>
        <w:rPr>
          <w:ins w:id="654" w:author="Sasan Razmkhah" w:date="2021-08-29T20:31:00Z"/>
          <w:rFonts w:ascii="Arial" w:hAnsi="Arial" w:cs="Arial"/>
          <w:sz w:val="18"/>
          <w:szCs w:val="18"/>
          <w:rPrChange w:id="655" w:author="Sasan Razmkhah" w:date="2021-08-29T20:31:00Z">
            <w:rPr>
              <w:ins w:id="656" w:author="Sasan Razmkhah" w:date="2021-08-29T20:31:00Z"/>
            </w:rPr>
          </w:rPrChange>
        </w:rPr>
        <w:pPrChange w:id="657" w:author="Sasan Razmkhah" w:date="2021-08-29T20:31:00Z">
          <w:pPr>
            <w:pStyle w:val="ListParagraph"/>
            <w:numPr>
              <w:numId w:val="4"/>
            </w:numPr>
            <w:ind w:hanging="720"/>
            <w:jc w:val="both"/>
          </w:pPr>
        </w:pPrChange>
      </w:pPr>
      <w:ins w:id="658" w:author="Sasan Razmkhah" w:date="2021-08-29T20:31:00Z">
        <w:r w:rsidRPr="00984344">
          <w:rPr>
            <w:rFonts w:ascii="Arial" w:hAnsi="Arial" w:cs="Arial"/>
            <w:sz w:val="18"/>
            <w:szCs w:val="18"/>
            <w:rPrChange w:id="659" w:author="Sasan Razmkhah" w:date="2021-08-29T20:31:00Z">
              <w:rPr/>
            </w:rPrChange>
          </w:rPr>
          <w:t xml:space="preserve">DC SQUID, süperiletken halka içerisinde birbirine paralel bağlanmış iki eş Josephson ekleminden oluşmakta olup halka içerisinden geçen manyetik akıyı ölçmek için kullanılır. </w:t>
        </w:r>
        <w:r w:rsidRPr="00984344">
          <w:rPr>
            <w:rFonts w:ascii="Arial" w:hAnsi="Arial" w:cs="Arial"/>
            <w:sz w:val="18"/>
            <w:szCs w:val="18"/>
            <w:rPrChange w:id="660" w:author="Sasan Razmkhah" w:date="2021-08-29T20:31:00Z">
              <w:rPr/>
            </w:rPrChange>
          </w:rPr>
          <w:fldChar w:fldCharType="begin"/>
        </w:r>
        <w:r w:rsidRPr="00984344">
          <w:rPr>
            <w:rFonts w:ascii="Arial" w:hAnsi="Arial" w:cs="Arial"/>
            <w:sz w:val="18"/>
            <w:szCs w:val="18"/>
            <w:rPrChange w:id="661" w:author="Sasan Razmkhah" w:date="2021-08-29T20:31:00Z">
              <w:rPr/>
            </w:rPrChange>
          </w:rPr>
          <w:instrText xml:space="preserve"> REF _Ref67559067 \h  \* MERGEFORMAT </w:instrText>
        </w:r>
      </w:ins>
      <w:r w:rsidRPr="00984344">
        <w:rPr>
          <w:rFonts w:ascii="Arial" w:hAnsi="Arial" w:cs="Arial"/>
          <w:sz w:val="18"/>
          <w:szCs w:val="18"/>
          <w:rPrChange w:id="662" w:author="Sasan Razmkhah" w:date="2021-08-29T20:31:00Z">
            <w:rPr>
              <w:rFonts w:ascii="Arial" w:hAnsi="Arial" w:cs="Arial"/>
              <w:sz w:val="18"/>
              <w:szCs w:val="18"/>
            </w:rPr>
          </w:rPrChange>
        </w:rPr>
      </w:r>
      <w:ins w:id="663" w:author="Sasan Razmkhah" w:date="2021-08-29T20:31:00Z">
        <w:r w:rsidRPr="00984344">
          <w:rPr>
            <w:rFonts w:ascii="Arial" w:hAnsi="Arial" w:cs="Arial"/>
            <w:sz w:val="18"/>
            <w:szCs w:val="18"/>
            <w:rPrChange w:id="664"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65" w:author="Sasan Razmkhah" w:date="2021-08-29T20:31:00Z">
              <w:rPr>
                <w:rFonts w:ascii="Arial" w:hAnsi="Arial" w:cs="Arial"/>
                <w:noProof/>
              </w:rPr>
            </w:rPrChange>
          </w:rPr>
          <w:t>3</w:t>
        </w:r>
        <w:r w:rsidRPr="00984344">
          <w:rPr>
            <w:rFonts w:ascii="Arial" w:hAnsi="Arial" w:cs="Arial"/>
            <w:sz w:val="18"/>
            <w:szCs w:val="18"/>
            <w:rPrChange w:id="666" w:author="Sasan Razmkhah" w:date="2021-08-29T20:31:00Z">
              <w:rPr/>
            </w:rPrChange>
          </w:rPr>
          <w:fldChar w:fldCharType="end"/>
        </w:r>
        <w:r w:rsidRPr="00984344">
          <w:rPr>
            <w:rFonts w:ascii="Arial" w:hAnsi="Arial" w:cs="Arial"/>
            <w:sz w:val="18"/>
            <w:szCs w:val="18"/>
            <w:rPrChange w:id="667" w:author="Sasan Razmkhah" w:date="2021-08-29T20:31:00Z">
              <w:rPr/>
            </w:rPrChange>
          </w:rPr>
          <w:t xml:space="preserve">'te a kısmında DC SQUID'in geleneksel gösterimi, b kısmında ise şematik gösterimi yer almaktadır. Şeklin a bölümünde gri bölgeler süperiletken malzemeyi, 1 ve 2 numaralı siyah bölgeler ise Josephson eklemini oluşturan yalıtkan tabakayı temsil etmektedir. </w:t>
        </w:r>
        <w:r w:rsidRPr="00984344">
          <w:rPr>
            <w:rFonts w:ascii="Arial" w:hAnsi="Arial" w:cs="Arial"/>
            <w:sz w:val="18"/>
            <w:szCs w:val="18"/>
            <w:rPrChange w:id="668" w:author="Sasan Razmkhah" w:date="2021-08-29T20:31:00Z">
              <w:rPr/>
            </w:rPrChange>
          </w:rPr>
          <w:fldChar w:fldCharType="begin"/>
        </w:r>
        <w:r w:rsidRPr="00984344">
          <w:rPr>
            <w:rFonts w:ascii="Arial" w:hAnsi="Arial" w:cs="Arial"/>
            <w:sz w:val="18"/>
            <w:szCs w:val="18"/>
            <w:rPrChange w:id="669" w:author="Sasan Razmkhah" w:date="2021-08-29T20:31:00Z">
              <w:rPr/>
            </w:rPrChange>
          </w:rPr>
          <w:instrText xml:space="preserve"> REF _Ref67559067 \h  \* MERGEFORMAT </w:instrText>
        </w:r>
      </w:ins>
      <w:r w:rsidRPr="00984344">
        <w:rPr>
          <w:rFonts w:ascii="Arial" w:hAnsi="Arial" w:cs="Arial"/>
          <w:sz w:val="18"/>
          <w:szCs w:val="18"/>
          <w:rPrChange w:id="670" w:author="Sasan Razmkhah" w:date="2021-08-29T20:31:00Z">
            <w:rPr>
              <w:rFonts w:ascii="Arial" w:hAnsi="Arial" w:cs="Arial"/>
              <w:sz w:val="18"/>
              <w:szCs w:val="18"/>
            </w:rPr>
          </w:rPrChange>
        </w:rPr>
      </w:r>
      <w:ins w:id="671" w:author="Sasan Razmkhah" w:date="2021-08-29T20:31:00Z">
        <w:r w:rsidRPr="00984344">
          <w:rPr>
            <w:rFonts w:ascii="Arial" w:hAnsi="Arial" w:cs="Arial"/>
            <w:sz w:val="18"/>
            <w:szCs w:val="18"/>
            <w:rPrChange w:id="672"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73" w:author="Sasan Razmkhah" w:date="2021-08-29T20:31:00Z">
              <w:rPr>
                <w:rFonts w:ascii="Arial" w:hAnsi="Arial" w:cs="Arial"/>
                <w:noProof/>
              </w:rPr>
            </w:rPrChange>
          </w:rPr>
          <w:t>3</w:t>
        </w:r>
        <w:r w:rsidRPr="00984344">
          <w:rPr>
            <w:rFonts w:ascii="Arial" w:hAnsi="Arial" w:cs="Arial"/>
            <w:sz w:val="18"/>
            <w:szCs w:val="18"/>
            <w:rPrChange w:id="674" w:author="Sasan Razmkhah" w:date="2021-08-29T20:31:00Z">
              <w:rPr/>
            </w:rPrChange>
          </w:rPr>
          <w:fldChar w:fldCharType="end"/>
        </w:r>
        <w:r w:rsidRPr="00984344">
          <w:rPr>
            <w:rFonts w:ascii="Arial" w:hAnsi="Arial" w:cs="Arial"/>
            <w:sz w:val="18"/>
            <w:szCs w:val="18"/>
            <w:rPrChange w:id="675" w:author="Sasan Razmkhah" w:date="2021-08-29T20:31:00Z">
              <w:rPr/>
            </w:rPrChange>
          </w:rPr>
          <w:t>'in b kısmında 1 ve 2 numaralı eklemlerin RCSJ modelleri yer almaktadır. Buradaki IN1 ve IN2 elemanları eklemlerin dirençlerindeki termal gürültüyü temsil etmektedirler.</w:t>
        </w:r>
      </w:ins>
    </w:p>
    <w:p w14:paraId="0E76465D" w14:textId="7E1625C4" w:rsidR="00984344" w:rsidRPr="00984344" w:rsidRDefault="00984344">
      <w:pPr>
        <w:keepNext/>
        <w:jc w:val="center"/>
        <w:rPr>
          <w:ins w:id="676" w:author="Sasan Razmkhah" w:date="2021-08-29T20:31:00Z"/>
          <w:rFonts w:ascii="Arial" w:hAnsi="Arial" w:cs="Arial"/>
          <w:sz w:val="18"/>
          <w:szCs w:val="18"/>
        </w:rPr>
        <w:pPrChange w:id="677" w:author="Sasan Razmkhah" w:date="2021-08-29T20:31:00Z">
          <w:pPr>
            <w:pStyle w:val="ListParagraph"/>
            <w:keepNext/>
            <w:numPr>
              <w:numId w:val="4"/>
            </w:numPr>
            <w:ind w:hanging="720"/>
            <w:jc w:val="center"/>
          </w:pPr>
        </w:pPrChange>
      </w:pPr>
      <w:ins w:id="678" w:author="Sasan Razmkhah" w:date="2021-08-29T20:31:00Z">
        <w:r w:rsidRPr="00582A66">
          <w:rPr>
            <w:noProof/>
            <w:lang w:eastAsia="tr-TR"/>
          </w:rPr>
          <w:drawing>
            <wp:inline distT="0" distB="0" distL="0" distR="0" wp14:anchorId="3C8642D7" wp14:editId="2ED6B623">
              <wp:extent cx="4210050" cy="207010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2070100"/>
                      </a:xfrm>
                      <a:prstGeom prst="rect">
                        <a:avLst/>
                      </a:prstGeom>
                      <a:noFill/>
                      <a:ln>
                        <a:noFill/>
                      </a:ln>
                    </pic:spPr>
                  </pic:pic>
                </a:graphicData>
              </a:graphic>
            </wp:inline>
          </w:drawing>
        </w:r>
        <w:bookmarkStart w:id="679" w:name="_Ref375042867"/>
      </w:ins>
    </w:p>
    <w:p w14:paraId="6A7617DA" w14:textId="1193152B" w:rsidR="00984344" w:rsidRPr="00582A66" w:rsidRDefault="00984344">
      <w:pPr>
        <w:pStyle w:val="Caption"/>
        <w:jc w:val="center"/>
        <w:rPr>
          <w:ins w:id="680" w:author="Sasan Razmkhah" w:date="2021-08-29T20:31:00Z"/>
          <w:rFonts w:ascii="Arial" w:hAnsi="Arial" w:cs="Arial"/>
        </w:rPr>
        <w:pPrChange w:id="681" w:author="Sasan Razmkhah" w:date="2021-08-29T20:31:00Z">
          <w:pPr>
            <w:pStyle w:val="Caption"/>
            <w:numPr>
              <w:numId w:val="4"/>
            </w:numPr>
            <w:ind w:left="720" w:hanging="720"/>
            <w:jc w:val="center"/>
          </w:pPr>
        </w:pPrChange>
      </w:pPr>
      <w:bookmarkStart w:id="682" w:name="_Ref67559067"/>
      <w:bookmarkStart w:id="683" w:name="_Ref67559059"/>
      <w:ins w:id="684"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7</w:t>
      </w:r>
      <w:ins w:id="685" w:author="Sasan Razmkhah" w:date="2021-08-29T20:31:00Z">
        <w:r w:rsidRPr="00582A66">
          <w:rPr>
            <w:rFonts w:ascii="Arial" w:hAnsi="Arial" w:cs="Arial"/>
          </w:rPr>
          <w:fldChar w:fldCharType="end"/>
        </w:r>
        <w:bookmarkEnd w:id="682"/>
        <w:r w:rsidRPr="00582A66">
          <w:rPr>
            <w:rFonts w:ascii="Arial" w:hAnsi="Arial" w:cs="Arial"/>
          </w:rPr>
          <w:t xml:space="preserve"> DC SQUID’in şematik gösterimi</w:t>
        </w:r>
        <w:bookmarkEnd w:id="683"/>
        <w:r w:rsidRPr="00582A66">
          <w:rPr>
            <w:rFonts w:ascii="Arial" w:hAnsi="Arial" w:cs="Arial"/>
          </w:rPr>
          <w:t xml:space="preserve"> </w:t>
        </w:r>
        <w:r w:rsidRPr="00582A66">
          <w:rPr>
            <w:rFonts w:ascii="Arial" w:hAnsi="Arial" w:cs="Arial"/>
          </w:rPr>
          <w:fldChar w:fldCharType="begin"/>
        </w:r>
      </w:ins>
      <w:r w:rsidR="003F19BE">
        <w:rPr>
          <w:rFonts w:ascii="Arial" w:hAnsi="Arial" w:cs="Arial"/>
        </w:rPr>
        <w:instrText xml:space="preserve"> ADDIN ZOTERO_ITEM CSL_CITATION {"citationID":"1g3h54b70n","properties":{"formattedCitation":"[10]","plainCitation":"[10]","noteIndex":0},"citationItems":[{"id":"9Ntjdss8/IsoR6ck3","uris":["http://zotero.org/users/794188/items/VSTX4K75"],"uri":["http://zotero.org/users/794188/items/VSTX4K75"],"itemData":{"id":292,"type":"chapter","title":"SQUID Theory","container-title":"The SQUID Handbook","publisher":"Wiley-VCH Verlag GmbH &amp; Co. KGaA","page":"29–92","source":"Wiley Online Library","abstract":"This chapter contains sections titled: * Josephson Junctions * RCSJ Model * Thermal Noise * The 1/f Noise (I0, R fluctuations) * Theory of the dc SQUID * Introduction * Basic Equations, dc SQUID Potential * Thermal Fluctuations * General Considerations * Numerical Simulations (Langevin Equation) * Analytical Theory of the dc SQUID * Effect of Asymmetry * Theory of the rf SQUID * Introduction * SQUID Potential and the Equation of Motion for the Phase Difference * Unitary Theory for Output Signal and Noise * Noise as a Small Perturbation * Introduction * Adiabatic Operation; Hysteretic Phase Diagram * Non-adiabatic Regime","URL":"http://onlinelibrary.wiley.com/doi/10.1002/3527603646.ch2/summary","ISBN":"9783527603640","language":"en","author":[{"family":"Chesca","given":"Boris"},{"family":"Kleiner","given":"Reinhold"},{"family":"Koelle","given":"Dieter"}],"editor":[{"family":"Clarke","given":"John"},{"family":"Braginski","given":"Alex I."}],"issued":{"date-parts":[["2005"]]},"accessed":{"date-parts":[["2013",12,17]]}}}],"schema":"https://github.com/citation-style-language/schema/raw/master/csl-citation.json"} </w:instrText>
      </w:r>
      <w:ins w:id="686" w:author="Sasan Razmkhah" w:date="2021-08-29T20:31:00Z">
        <w:r w:rsidRPr="00582A66">
          <w:rPr>
            <w:rFonts w:ascii="Arial" w:hAnsi="Arial" w:cs="Arial"/>
          </w:rPr>
          <w:fldChar w:fldCharType="separate"/>
        </w:r>
      </w:ins>
      <w:r w:rsidR="003F19BE" w:rsidRPr="003F19BE">
        <w:rPr>
          <w:rFonts w:ascii="Arial" w:hAnsi="Arial" w:cs="Arial"/>
        </w:rPr>
        <w:t>[10]</w:t>
      </w:r>
      <w:ins w:id="687" w:author="Sasan Razmkhah" w:date="2021-08-29T20:31:00Z">
        <w:r w:rsidRPr="00582A66">
          <w:rPr>
            <w:rFonts w:ascii="Arial" w:hAnsi="Arial" w:cs="Arial"/>
          </w:rPr>
          <w:fldChar w:fldCharType="end"/>
        </w:r>
      </w:ins>
    </w:p>
    <w:bookmarkEnd w:id="679"/>
    <w:p w14:paraId="26E0A3AD" w14:textId="3EBC707F" w:rsidR="00984344" w:rsidRPr="00582A66" w:rsidRDefault="00984344" w:rsidP="00984344">
      <w:pPr>
        <w:jc w:val="both"/>
        <w:rPr>
          <w:ins w:id="688" w:author="Sasan Razmkhah" w:date="2021-08-29T20:31:00Z"/>
          <w:rFonts w:ascii="Arial" w:hAnsi="Arial" w:cs="Arial"/>
          <w:sz w:val="18"/>
          <w:szCs w:val="18"/>
        </w:rPr>
      </w:pPr>
      <w:ins w:id="689" w:author="Sasan Razmkhah" w:date="2021-08-29T20:31:00Z">
        <w:r w:rsidRPr="00984344">
          <w:rPr>
            <w:rFonts w:ascii="Arial" w:hAnsi="Arial" w:cs="Arial"/>
            <w:sz w:val="18"/>
            <w:szCs w:val="18"/>
            <w:rPrChange w:id="690" w:author="Sasan Razmkhah" w:date="2021-08-29T20:31:00Z">
              <w:rPr/>
            </w:rPrChange>
          </w:rPr>
          <w:t xml:space="preserve">DC SQUID manyetik alanı, süperiletken halkaların manyetik akıyı kuantalama özelliğini kullanarak ölçmektedirler.  DC SQUID halkasının içerdiği manyetik akı, simetrik kolların süperiletken dalga fonksiyonlarının birbirine girişiminden dolayı ϕ0'ın tam katları olmak zorundadır. DC SQUID içerisine uygulanan manyetik akı ϕ0'ın tam katı olmadığı durumda, süperiletken halka üzerinde bir akım indükleyerek halka içerisinde bulunan manyetik akıyı ϕ0'ın en yakın tam katına çeker. Josephson eklemleri ise halka üzerindeki kolların kritik akımlarını sınırlar ve I-V karakteristiğinden yararlanarak indüklenen akımı algılamaya yararlar. Eğer </w:t>
        </w:r>
        <w:r w:rsidRPr="00984344">
          <w:rPr>
            <w:rFonts w:ascii="Arial" w:hAnsi="Arial" w:cs="Arial"/>
            <w:sz w:val="18"/>
            <w:szCs w:val="18"/>
            <w:rPrChange w:id="691" w:author="Sasan Razmkhah" w:date="2021-08-29T20:31:00Z">
              <w:rPr/>
            </w:rPrChange>
          </w:rPr>
          <w:fldChar w:fldCharType="begin"/>
        </w:r>
        <w:r w:rsidRPr="00984344">
          <w:rPr>
            <w:rFonts w:ascii="Arial" w:hAnsi="Arial" w:cs="Arial"/>
            <w:sz w:val="18"/>
            <w:szCs w:val="18"/>
            <w:rPrChange w:id="692" w:author="Sasan Razmkhah" w:date="2021-08-29T20:31:00Z">
              <w:rPr/>
            </w:rPrChange>
          </w:rPr>
          <w:instrText xml:space="preserve"> REF _Ref67559067 \h  \* MERGEFORMAT </w:instrText>
        </w:r>
      </w:ins>
      <w:r w:rsidRPr="00984344">
        <w:rPr>
          <w:rFonts w:ascii="Arial" w:hAnsi="Arial" w:cs="Arial"/>
          <w:sz w:val="18"/>
          <w:szCs w:val="18"/>
          <w:rPrChange w:id="693" w:author="Sasan Razmkhah" w:date="2021-08-29T20:31:00Z">
            <w:rPr>
              <w:rFonts w:ascii="Arial" w:hAnsi="Arial" w:cs="Arial"/>
              <w:sz w:val="18"/>
              <w:szCs w:val="18"/>
            </w:rPr>
          </w:rPrChange>
        </w:rPr>
      </w:r>
      <w:ins w:id="694" w:author="Sasan Razmkhah" w:date="2021-08-29T20:31:00Z">
        <w:r w:rsidRPr="00984344">
          <w:rPr>
            <w:rFonts w:ascii="Arial" w:hAnsi="Arial" w:cs="Arial"/>
            <w:sz w:val="18"/>
            <w:szCs w:val="18"/>
            <w:rPrChange w:id="695"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696" w:author="Sasan Razmkhah" w:date="2021-08-29T20:31:00Z">
              <w:rPr>
                <w:rFonts w:ascii="Arial" w:hAnsi="Arial" w:cs="Arial"/>
                <w:noProof/>
              </w:rPr>
            </w:rPrChange>
          </w:rPr>
          <w:t>3</w:t>
        </w:r>
        <w:r w:rsidRPr="00984344">
          <w:rPr>
            <w:rFonts w:ascii="Arial" w:hAnsi="Arial" w:cs="Arial"/>
            <w:sz w:val="18"/>
            <w:szCs w:val="18"/>
            <w:rPrChange w:id="697" w:author="Sasan Razmkhah" w:date="2021-08-29T20:31:00Z">
              <w:rPr/>
            </w:rPrChange>
          </w:rPr>
          <w:fldChar w:fldCharType="end"/>
        </w:r>
        <w:r w:rsidRPr="00984344">
          <w:rPr>
            <w:rFonts w:ascii="Arial" w:hAnsi="Arial" w:cs="Arial"/>
            <w:sz w:val="18"/>
            <w:szCs w:val="18"/>
            <w:rPrChange w:id="698" w:author="Sasan Razmkhah" w:date="2021-08-29T20:31:00Z">
              <w:rPr/>
            </w:rPrChange>
          </w:rPr>
          <w:t xml:space="preserve">'te gösterildiği gibi halkaya dışarı doğru bir manyetik alan uygulanmaya başlandığında, DC SQUID, içerisindeki manyetik akıyı sıfıra eşitlemek için saat yönünde bir akım indükler. Bu akım görüntüleme akımı olarak adlandırılır. Eğer halkaya uygulanan manyetik akı </w:t>
        </w:r>
        <w:r w:rsidRPr="00984344">
          <w:rPr>
            <w:rFonts w:ascii="Arial" w:hAnsi="Arial" w:cs="Arial"/>
            <w:sz w:val="18"/>
            <w:szCs w:val="18"/>
            <w:rPrChange w:id="699" w:author="Sasan Razmkhah" w:date="2021-08-29T20:31:00Z">
              <w:rPr/>
            </w:rPrChange>
          </w:rPr>
          <w:fldChar w:fldCharType="begin"/>
        </w:r>
        <w:r w:rsidRPr="00984344">
          <w:rPr>
            <w:rFonts w:ascii="Arial" w:hAnsi="Arial" w:cs="Arial"/>
            <w:sz w:val="18"/>
            <w:szCs w:val="18"/>
            <w:rPrChange w:id="700" w:author="Sasan Razmkhah" w:date="2021-08-29T20:31:00Z">
              <w:rPr/>
            </w:rPrChange>
          </w:rPr>
          <w:instrText xml:space="preserve"> REF _Ref67559114 \h  \* MERGEFORMAT </w:instrText>
        </w:r>
      </w:ins>
      <w:r w:rsidRPr="00984344">
        <w:rPr>
          <w:rFonts w:ascii="Arial" w:hAnsi="Arial" w:cs="Arial"/>
          <w:sz w:val="18"/>
          <w:szCs w:val="18"/>
          <w:rPrChange w:id="701" w:author="Sasan Razmkhah" w:date="2021-08-29T20:31:00Z">
            <w:rPr>
              <w:rFonts w:ascii="Arial" w:hAnsi="Arial" w:cs="Arial"/>
              <w:sz w:val="18"/>
              <w:szCs w:val="18"/>
            </w:rPr>
          </w:rPrChange>
        </w:rPr>
      </w:r>
      <w:ins w:id="702" w:author="Sasan Razmkhah" w:date="2021-08-29T20:31:00Z">
        <w:r w:rsidRPr="00984344">
          <w:rPr>
            <w:rFonts w:ascii="Arial" w:hAnsi="Arial" w:cs="Arial"/>
            <w:sz w:val="18"/>
            <w:szCs w:val="18"/>
            <w:rPrChange w:id="703" w:author="Sasan Razmkhah" w:date="2021-08-29T20:31:00Z">
              <w:rPr/>
            </w:rPrChange>
          </w:rPr>
          <w:fldChar w:fldCharType="separate"/>
        </w:r>
        <w:r w:rsidRPr="00582A66">
          <w:rPr>
            <w:rFonts w:ascii="Arial" w:hAnsi="Arial" w:cs="Arial"/>
            <w:sz w:val="18"/>
            <w:szCs w:val="18"/>
          </w:rPr>
          <w:t xml:space="preserve">Şekil </w:t>
        </w:r>
        <w:r w:rsidRPr="00984344">
          <w:rPr>
            <w:rFonts w:ascii="Arial" w:hAnsi="Arial" w:cs="Arial"/>
            <w:sz w:val="18"/>
            <w:szCs w:val="18"/>
            <w:rPrChange w:id="704" w:author="Sasan Razmkhah" w:date="2021-08-29T20:31:00Z">
              <w:rPr>
                <w:rFonts w:ascii="Arial" w:hAnsi="Arial" w:cs="Arial"/>
                <w:noProof/>
              </w:rPr>
            </w:rPrChange>
          </w:rPr>
          <w:t>4</w:t>
        </w:r>
        <w:r w:rsidRPr="00984344">
          <w:rPr>
            <w:rFonts w:ascii="Arial" w:hAnsi="Arial" w:cs="Arial"/>
            <w:sz w:val="18"/>
            <w:szCs w:val="18"/>
            <w:rPrChange w:id="705" w:author="Sasan Razmkhah" w:date="2021-08-29T20:31:00Z">
              <w:rPr/>
            </w:rPrChange>
          </w:rPr>
          <w:fldChar w:fldCharType="end"/>
        </w:r>
        <w:r w:rsidRPr="00984344">
          <w:rPr>
            <w:rFonts w:ascii="Arial" w:hAnsi="Arial" w:cs="Arial"/>
            <w:sz w:val="18"/>
            <w:szCs w:val="18"/>
            <w:rPrChange w:id="706" w:author="Sasan Razmkhah" w:date="2021-08-29T20:31:00Z">
              <w:rPr/>
            </w:rPrChange>
          </w:rPr>
          <w:t>'da gösterildiği gibi 0.5ϕ0'ı geçtiğinde DC SQUID içerisine bir manyetik akı kuantası alarak indüklediği akımı tersine çevirir. Bu sayede daha az akım indükleyerek içerisindeki akıyı kuantalar. Uygulanan akım ϕ0'ın tam katına ulaştığında indüklenen akım sıfırdır.</w:t>
        </w:r>
        <w:r>
          <w:rPr>
            <w:rFonts w:ascii="Arial" w:hAnsi="Arial" w:cs="Arial"/>
            <w:sz w:val="18"/>
            <w:szCs w:val="18"/>
          </w:rPr>
          <w:t xml:space="preserve"> Bu </w:t>
        </w:r>
        <w:r w:rsidRPr="00582A66">
          <w:rPr>
            <w:rFonts w:ascii="Arial" w:hAnsi="Arial" w:cs="Arial"/>
            <w:sz w:val="18"/>
            <w:szCs w:val="18"/>
          </w:rPr>
          <w:t xml:space="preserve">olay </w:t>
        </w:r>
        <w:r w:rsidRPr="00582A66">
          <w:rPr>
            <w:rFonts w:ascii="Arial" w:hAnsi="Arial" w:cs="Arial"/>
            <w:sz w:val="18"/>
            <w:szCs w:val="18"/>
          </w:rPr>
          <w:fldChar w:fldCharType="begin"/>
        </w:r>
        <w:r w:rsidRPr="00582A66">
          <w:rPr>
            <w:rFonts w:ascii="Arial" w:hAnsi="Arial" w:cs="Arial"/>
            <w:sz w:val="18"/>
            <w:szCs w:val="18"/>
          </w:rPr>
          <w:instrText xml:space="preserve"> REF _Ref67559114 \h  \* MERGEFORMAT </w:instrText>
        </w:r>
      </w:ins>
      <w:r w:rsidRPr="00582A66">
        <w:rPr>
          <w:rFonts w:ascii="Arial" w:hAnsi="Arial" w:cs="Arial"/>
          <w:sz w:val="18"/>
          <w:szCs w:val="18"/>
        </w:rPr>
      </w:r>
      <w:ins w:id="707"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sidRPr="00984344">
          <w:rPr>
            <w:rFonts w:ascii="Arial" w:hAnsi="Arial" w:cs="Arial"/>
            <w:sz w:val="18"/>
            <w:szCs w:val="18"/>
            <w:rPrChange w:id="708" w:author="Sasan Razmkhah" w:date="2021-08-29T20:31:00Z">
              <w:rPr>
                <w:rFonts w:ascii="Arial" w:hAnsi="Arial" w:cs="Arial"/>
                <w:noProof/>
              </w:rPr>
            </w:rPrChange>
          </w:rPr>
          <w:t>4</w:t>
        </w:r>
        <w:r w:rsidRPr="00582A66">
          <w:rPr>
            <w:rFonts w:ascii="Arial" w:hAnsi="Arial" w:cs="Arial"/>
            <w:sz w:val="18"/>
            <w:szCs w:val="18"/>
          </w:rPr>
          <w:fldChar w:fldCharType="end"/>
        </w:r>
        <w:r w:rsidRPr="00582A66">
          <w:rPr>
            <w:rFonts w:ascii="Arial" w:hAnsi="Arial" w:cs="Arial"/>
            <w:sz w:val="18"/>
            <w:szCs w:val="18"/>
          </w:rPr>
          <w:t>'da gösterildiği şekilde periyodik olarak devam eder.</w:t>
        </w:r>
      </w:ins>
    </w:p>
    <w:p w14:paraId="12F3E14B" w14:textId="499CA3C7" w:rsidR="00984344" w:rsidRPr="00582A66" w:rsidRDefault="00984344" w:rsidP="00984344">
      <w:pPr>
        <w:keepNext/>
        <w:jc w:val="center"/>
        <w:rPr>
          <w:ins w:id="709" w:author="Sasan Razmkhah" w:date="2021-08-29T20:31:00Z"/>
          <w:rFonts w:ascii="Arial" w:hAnsi="Arial" w:cs="Arial"/>
          <w:sz w:val="18"/>
          <w:szCs w:val="18"/>
        </w:rPr>
      </w:pPr>
      <w:ins w:id="710" w:author="Sasan Razmkhah" w:date="2021-08-29T20:31:00Z">
        <w:r w:rsidRPr="00582A66">
          <w:rPr>
            <w:rFonts w:ascii="Arial" w:hAnsi="Arial" w:cs="Arial"/>
            <w:noProof/>
            <w:sz w:val="18"/>
            <w:szCs w:val="18"/>
            <w:lang w:eastAsia="tr-TR"/>
          </w:rPr>
          <w:drawing>
            <wp:inline distT="0" distB="0" distL="0" distR="0" wp14:anchorId="674B1C16" wp14:editId="6A869F5D">
              <wp:extent cx="4819650" cy="3390900"/>
              <wp:effectExtent l="0" t="0" r="0" b="0"/>
              <wp:docPr id="8" name="Picture 8" descr="SQUI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1 Resim" descr="SQUID.ep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9650" cy="3390900"/>
                      </a:xfrm>
                      <a:prstGeom prst="rect">
                        <a:avLst/>
                      </a:prstGeom>
                      <a:noFill/>
                      <a:ln>
                        <a:noFill/>
                      </a:ln>
                    </pic:spPr>
                  </pic:pic>
                </a:graphicData>
              </a:graphic>
            </wp:inline>
          </w:drawing>
        </w:r>
      </w:ins>
    </w:p>
    <w:p w14:paraId="3116ABA0" w14:textId="51764291" w:rsidR="00984344" w:rsidRPr="00582A66" w:rsidRDefault="00984344" w:rsidP="00984344">
      <w:pPr>
        <w:pStyle w:val="Caption"/>
        <w:jc w:val="center"/>
        <w:rPr>
          <w:ins w:id="711" w:author="Sasan Razmkhah" w:date="2021-08-29T20:31:00Z"/>
          <w:rFonts w:ascii="Arial" w:hAnsi="Arial" w:cs="Arial"/>
        </w:rPr>
      </w:pPr>
      <w:bookmarkStart w:id="712" w:name="_Ref67559114"/>
      <w:ins w:id="713" w:author="Sasan Razmkhah" w:date="2021-08-29T20:31:00Z">
        <w:r w:rsidRPr="00582A66">
          <w:rPr>
            <w:rFonts w:ascii="Arial" w:hAnsi="Arial" w:cs="Arial"/>
          </w:rPr>
          <w:t xml:space="preserve">Şekil </w:t>
        </w:r>
        <w:r w:rsidRPr="00582A66">
          <w:rPr>
            <w:rFonts w:ascii="Arial" w:hAnsi="Arial" w:cs="Arial"/>
          </w:rPr>
          <w:fldChar w:fldCharType="begin"/>
        </w:r>
        <w:r w:rsidRPr="00582A66">
          <w:rPr>
            <w:rFonts w:ascii="Arial" w:hAnsi="Arial" w:cs="Arial"/>
          </w:rPr>
          <w:instrText xml:space="preserve"> SEQ Şekil \* ARABIC </w:instrText>
        </w:r>
        <w:r w:rsidRPr="00582A66">
          <w:rPr>
            <w:rFonts w:ascii="Arial" w:hAnsi="Arial" w:cs="Arial"/>
          </w:rPr>
          <w:fldChar w:fldCharType="separate"/>
        </w:r>
      </w:ins>
      <w:r w:rsidR="00C31258">
        <w:rPr>
          <w:rFonts w:ascii="Arial" w:hAnsi="Arial" w:cs="Arial"/>
          <w:noProof/>
        </w:rPr>
        <w:t>8</w:t>
      </w:r>
      <w:ins w:id="714" w:author="Sasan Razmkhah" w:date="2021-08-29T20:31:00Z">
        <w:r w:rsidRPr="00582A66">
          <w:rPr>
            <w:rFonts w:ascii="Arial" w:hAnsi="Arial" w:cs="Arial"/>
          </w:rPr>
          <w:fldChar w:fldCharType="end"/>
        </w:r>
        <w:bookmarkEnd w:id="712"/>
        <w:r w:rsidRPr="00582A66">
          <w:rPr>
            <w:rFonts w:ascii="Arial" w:hAnsi="Arial" w:cs="Arial"/>
          </w:rPr>
          <w:t xml:space="preserve"> Doğrusal olarak artan manyetik alana uygulandığında DC SQUID üzerinde indüklenen akım ve halka içerisindeki akının değişimi</w:t>
        </w:r>
      </w:ins>
    </w:p>
    <w:p w14:paraId="4DC2E780" w14:textId="77777777" w:rsidR="00984344" w:rsidRPr="00582A66" w:rsidRDefault="00984344" w:rsidP="00984344">
      <w:pPr>
        <w:jc w:val="both"/>
        <w:rPr>
          <w:ins w:id="715" w:author="Sasan Razmkhah" w:date="2021-08-29T20:31:00Z"/>
          <w:rFonts w:ascii="Arial" w:hAnsi="Arial" w:cs="Arial"/>
          <w:sz w:val="18"/>
          <w:szCs w:val="18"/>
        </w:rPr>
      </w:pPr>
      <w:ins w:id="716" w:author="Sasan Razmkhah" w:date="2021-08-29T20:31:00Z">
        <w:r w:rsidRPr="00582A66">
          <w:rPr>
            <w:rFonts w:ascii="Arial" w:hAnsi="Arial" w:cs="Arial"/>
            <w:sz w:val="18"/>
            <w:szCs w:val="18"/>
          </w:rPr>
          <w:t>Bu manyetik akı değişimlerini okuyabilmek için ise DC SQUID'e I=2IC değerinde bir akım verilir. Eklemler eş olduğundan akımları eşit bir şekilde paylaşırlar. Eğer halkaya ϕ0'ın tam katı olmayan bir manyetik akı uygulandığında indüklenen akımın yönüne göre</w:t>
        </w:r>
      </w:ins>
    </w:p>
    <w:tbl>
      <w:tblPr>
        <w:tblW w:w="0" w:type="auto"/>
        <w:tblLayout w:type="fixed"/>
        <w:tblLook w:val="04A0" w:firstRow="1" w:lastRow="0" w:firstColumn="1" w:lastColumn="0" w:noHBand="0" w:noVBand="1"/>
      </w:tblPr>
      <w:tblGrid>
        <w:gridCol w:w="7054"/>
        <w:gridCol w:w="1306"/>
      </w:tblGrid>
      <w:tr w:rsidR="00984344" w:rsidRPr="00582A66" w14:paraId="05C60368" w14:textId="77777777" w:rsidTr="00C724EF">
        <w:trPr>
          <w:ins w:id="717" w:author="Sasan Razmkhah" w:date="2021-08-29T20:31:00Z"/>
        </w:trPr>
        <w:tc>
          <w:tcPr>
            <w:tcW w:w="7054" w:type="dxa"/>
            <w:shd w:val="clear" w:color="auto" w:fill="auto"/>
          </w:tcPr>
          <w:p w14:paraId="4937F330" w14:textId="5F585CCD" w:rsidR="00984344" w:rsidRPr="00984344" w:rsidRDefault="00947DBA" w:rsidP="00C724EF">
            <w:pPr>
              <w:rPr>
                <w:ins w:id="718"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0279628A" w14:textId="174C66A2" w:rsidR="00984344" w:rsidRPr="00582A66" w:rsidRDefault="00984344" w:rsidP="00C724EF">
            <w:pPr>
              <w:pStyle w:val="Caption"/>
              <w:rPr>
                <w:ins w:id="719" w:author="Sasan Razmkhah" w:date="2021-08-29T20:31:00Z"/>
                <w:rFonts w:ascii="Arial" w:hAnsi="Arial" w:cs="Arial"/>
                <w:i w:val="0"/>
                <w:iCs w:val="0"/>
              </w:rPr>
            </w:pPr>
            <w:ins w:id="720"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1</w:t>
              </w:r>
              <w:r w:rsidRPr="00582A66">
                <w:rPr>
                  <w:rFonts w:ascii="Arial" w:hAnsi="Arial" w:cs="Arial"/>
                  <w:i w:val="0"/>
                  <w:iCs w:val="0"/>
                </w:rPr>
                <w:fldChar w:fldCharType="end"/>
              </w:r>
              <w:r w:rsidRPr="00582A66">
                <w:rPr>
                  <w:rFonts w:ascii="Arial" w:hAnsi="Arial" w:cs="Arial"/>
                  <w:i w:val="0"/>
                  <w:iCs w:val="0"/>
                </w:rPr>
                <w:t>)</w:t>
              </w:r>
            </w:ins>
          </w:p>
        </w:tc>
      </w:tr>
      <w:tr w:rsidR="00984344" w:rsidRPr="00582A66" w14:paraId="2BA3B70F" w14:textId="77777777" w:rsidTr="00C724EF">
        <w:trPr>
          <w:ins w:id="721" w:author="Sasan Razmkhah" w:date="2021-08-29T20:31:00Z"/>
        </w:trPr>
        <w:tc>
          <w:tcPr>
            <w:tcW w:w="7054" w:type="dxa"/>
            <w:shd w:val="clear" w:color="auto" w:fill="auto"/>
          </w:tcPr>
          <w:p w14:paraId="187D53E6" w14:textId="630A4C99" w:rsidR="00984344" w:rsidRPr="00984344" w:rsidRDefault="00947DBA" w:rsidP="00C724EF">
            <w:pPr>
              <w:rPr>
                <w:ins w:id="722" w:author="Sasan Razmkhah" w:date="2021-08-29T20:31:00Z"/>
                <w:rFonts w:ascii="Arial" w:hAnsi="Arial" w:cs="Arial"/>
                <w:sz w:val="18"/>
                <w:szCs w:val="18"/>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ind</m:t>
                    </m:r>
                  </m:sub>
                </m:sSub>
              </m:oMath>
            </m:oMathPara>
          </w:p>
        </w:tc>
        <w:tc>
          <w:tcPr>
            <w:tcW w:w="1306" w:type="dxa"/>
            <w:shd w:val="clear" w:color="auto" w:fill="auto"/>
          </w:tcPr>
          <w:p w14:paraId="1B0861FC" w14:textId="5DF261AA" w:rsidR="00984344" w:rsidRPr="00582A66" w:rsidRDefault="00984344" w:rsidP="00C724EF">
            <w:pPr>
              <w:pStyle w:val="Caption"/>
              <w:rPr>
                <w:ins w:id="723" w:author="Sasan Razmkhah" w:date="2021-08-29T20:31:00Z"/>
                <w:rFonts w:ascii="Arial" w:hAnsi="Arial" w:cs="Arial"/>
                <w:i w:val="0"/>
                <w:iCs w:val="0"/>
              </w:rPr>
            </w:pPr>
            <w:ins w:id="724" w:author="Sasan Razmkhah" w:date="2021-08-29T20:31:00Z">
              <w:r w:rsidRPr="00582A66">
                <w:rPr>
                  <w:rFonts w:ascii="Arial" w:hAnsi="Arial" w:cs="Arial"/>
                  <w:i w:val="0"/>
                  <w:iCs w:val="0"/>
                </w:rPr>
                <w:t>(</w:t>
              </w:r>
              <w:r w:rsidRPr="00582A66">
                <w:rPr>
                  <w:rFonts w:ascii="Arial" w:hAnsi="Arial" w:cs="Arial"/>
                  <w:i w:val="0"/>
                  <w:iCs w:val="0"/>
                </w:rPr>
                <w:fldChar w:fldCharType="begin"/>
              </w:r>
              <w:r w:rsidRPr="00582A66">
                <w:rPr>
                  <w:rFonts w:ascii="Arial" w:hAnsi="Arial" w:cs="Arial"/>
                  <w:i w:val="0"/>
                  <w:iCs w:val="0"/>
                </w:rPr>
                <w:instrText xml:space="preserve"> SEQ Denklem \* ARABIC \s 1 </w:instrText>
              </w:r>
              <w:r w:rsidRPr="00582A66">
                <w:rPr>
                  <w:rFonts w:ascii="Arial" w:hAnsi="Arial" w:cs="Arial"/>
                  <w:i w:val="0"/>
                  <w:iCs w:val="0"/>
                </w:rPr>
                <w:fldChar w:fldCharType="separate"/>
              </w:r>
              <w:r>
                <w:rPr>
                  <w:rFonts w:ascii="Arial" w:hAnsi="Arial" w:cs="Arial"/>
                  <w:i w:val="0"/>
                  <w:iCs w:val="0"/>
                  <w:noProof/>
                </w:rPr>
                <w:t>2</w:t>
              </w:r>
              <w:r w:rsidRPr="00582A66">
                <w:rPr>
                  <w:rFonts w:ascii="Arial" w:hAnsi="Arial" w:cs="Arial"/>
                  <w:i w:val="0"/>
                  <w:iCs w:val="0"/>
                </w:rPr>
                <w:fldChar w:fldCharType="end"/>
              </w:r>
              <w:r w:rsidRPr="00582A66">
                <w:rPr>
                  <w:rFonts w:ascii="Arial" w:hAnsi="Arial" w:cs="Arial"/>
                  <w:i w:val="0"/>
                  <w:iCs w:val="0"/>
                </w:rPr>
                <w:t>)</w:t>
              </w:r>
            </w:ins>
          </w:p>
        </w:tc>
      </w:tr>
    </w:tbl>
    <w:p w14:paraId="42B2869D" w14:textId="300B4F86" w:rsidR="00984344" w:rsidRPr="00582A66" w:rsidRDefault="00984344" w:rsidP="00984344">
      <w:pPr>
        <w:jc w:val="both"/>
        <w:rPr>
          <w:ins w:id="725" w:author="Sasan Razmkhah" w:date="2021-08-29T20:31:00Z"/>
          <w:rFonts w:ascii="Arial" w:hAnsi="Arial" w:cs="Arial"/>
          <w:sz w:val="18"/>
          <w:szCs w:val="18"/>
        </w:rPr>
      </w:pPr>
      <w:ins w:id="726" w:author="Sasan Razmkhah" w:date="2021-08-29T20:31:00Z">
        <w:r w:rsidRPr="00582A66">
          <w:rPr>
            <w:rFonts w:ascii="Arial" w:hAnsi="Arial" w:cs="Arial"/>
            <w:sz w:val="18"/>
            <w:szCs w:val="18"/>
          </w:rPr>
          <w:t xml:space="preserve">olacaktır. Eklemler kritik akımları kadar beslendiğinden birinci eklem süperiletken durumdan normal duruma geçer ve eklemin I-V grafiği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727"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 xml:space="preserve">'deki gibi aşağıya doğru kayar. DC SQUID üzerinde indüklenen maksimum akım (n+0.5) ϕ0'da ulaşıldığından en düşük kritik akım, bir başka deyişle sabit besleme altında en büyük gerilim bu değerlerde ulaşılır. Düzgün bir gerilim salınımı istendiğinden kullanılan eklemlerde histerezis olmamalıdır. Artan manyetik akı uyguladığımızda DC SQUID'in gerilimi </w:t>
        </w:r>
        <w:r w:rsidRPr="00582A66">
          <w:rPr>
            <w:rFonts w:ascii="Arial" w:hAnsi="Arial" w:cs="Arial"/>
            <w:sz w:val="18"/>
            <w:szCs w:val="18"/>
          </w:rPr>
          <w:fldChar w:fldCharType="begin"/>
        </w:r>
        <w:r w:rsidRPr="00582A66">
          <w:rPr>
            <w:rFonts w:ascii="Arial" w:hAnsi="Arial" w:cs="Arial"/>
            <w:sz w:val="18"/>
            <w:szCs w:val="18"/>
          </w:rPr>
          <w:instrText xml:space="preserve"> REF _Ref67559141 \h  \* MERGEFORMAT </w:instrText>
        </w:r>
      </w:ins>
      <w:r w:rsidRPr="00582A66">
        <w:rPr>
          <w:rFonts w:ascii="Arial" w:hAnsi="Arial" w:cs="Arial"/>
          <w:sz w:val="18"/>
          <w:szCs w:val="18"/>
        </w:rPr>
      </w:r>
      <w:ins w:id="728" w:author="Sasan Razmkhah" w:date="2021-08-29T20:31:00Z">
        <w:r w:rsidRPr="00582A66">
          <w:rPr>
            <w:rFonts w:ascii="Arial" w:hAnsi="Arial" w:cs="Arial"/>
            <w:sz w:val="18"/>
            <w:szCs w:val="18"/>
          </w:rPr>
          <w:fldChar w:fldCharType="separate"/>
        </w:r>
        <w:r w:rsidRPr="00582A66">
          <w:rPr>
            <w:rFonts w:ascii="Arial" w:hAnsi="Arial" w:cs="Arial"/>
            <w:sz w:val="18"/>
            <w:szCs w:val="18"/>
          </w:rPr>
          <w:t xml:space="preserve">Şekil </w:t>
        </w:r>
        <w:r>
          <w:rPr>
            <w:rFonts w:ascii="Arial" w:hAnsi="Arial" w:cs="Arial"/>
            <w:sz w:val="18"/>
            <w:szCs w:val="18"/>
          </w:rPr>
          <w:t>5</w:t>
        </w:r>
        <w:r w:rsidRPr="00582A66">
          <w:rPr>
            <w:rFonts w:ascii="Arial" w:hAnsi="Arial" w:cs="Arial"/>
            <w:sz w:val="18"/>
            <w:szCs w:val="18"/>
          </w:rPr>
          <w:fldChar w:fldCharType="end"/>
        </w:r>
        <w:r w:rsidRPr="00582A66">
          <w:rPr>
            <w:rFonts w:ascii="Arial" w:hAnsi="Arial" w:cs="Arial"/>
            <w:sz w:val="18"/>
            <w:szCs w:val="18"/>
          </w:rPr>
          <w:t>'deki gibi periyodik olarak salınım yapar.</w:t>
        </w:r>
      </w:ins>
    </w:p>
    <w:p w14:paraId="55E31428" w14:textId="77F57CF0" w:rsidR="00984344" w:rsidRPr="00582A66" w:rsidRDefault="00984344" w:rsidP="00984344">
      <w:pPr>
        <w:keepNext/>
        <w:jc w:val="center"/>
        <w:rPr>
          <w:ins w:id="729" w:author="Sasan Razmkhah" w:date="2021-08-29T20:31:00Z"/>
          <w:rFonts w:ascii="Arial" w:hAnsi="Arial" w:cs="Arial"/>
          <w:sz w:val="18"/>
          <w:szCs w:val="18"/>
        </w:rPr>
      </w:pPr>
      <w:ins w:id="730" w:author="Sasan Razmkhah" w:date="2021-08-29T20:31:00Z">
        <w:r w:rsidRPr="00582A66">
          <w:rPr>
            <w:rFonts w:ascii="Arial" w:hAnsi="Arial" w:cs="Arial"/>
            <w:noProof/>
            <w:sz w:val="18"/>
            <w:szCs w:val="18"/>
            <w:lang w:eastAsia="tr-TR"/>
          </w:rPr>
          <w:drawing>
            <wp:inline distT="0" distB="0" distL="0" distR="0" wp14:anchorId="57C7CBC2" wp14:editId="0B5C88B7">
              <wp:extent cx="5219700" cy="2276475"/>
              <wp:effectExtent l="0" t="0" r="0" b="9525"/>
              <wp:docPr id="7" name="Picture 7" descr="SQUID_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 Resim" descr="SQUID_IV.ep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ins>
    </w:p>
    <w:p w14:paraId="300C6A46" w14:textId="40BE9269" w:rsidR="00984344" w:rsidRPr="00984344" w:rsidRDefault="00984344">
      <w:pPr>
        <w:rPr>
          <w:ins w:id="731" w:author="Sasan Razmkhah" w:date="2021-08-29T20:31:00Z"/>
          <w:rPrChange w:id="732" w:author="Sasan Razmkhah" w:date="2021-08-29T20:31:00Z">
            <w:rPr>
              <w:ins w:id="733" w:author="Sasan Razmkhah" w:date="2021-08-29T20:31:00Z"/>
              <w:rFonts w:ascii="Arial" w:hAnsi="Arial" w:cs="Arial"/>
              <w:sz w:val="18"/>
              <w:szCs w:val="18"/>
            </w:rPr>
          </w:rPrChange>
        </w:rPr>
        <w:pPrChange w:id="734" w:author="Sasan Razmkhah" w:date="2021-08-29T20:31:00Z">
          <w:pPr>
            <w:pStyle w:val="ListParagraph"/>
            <w:numPr>
              <w:numId w:val="4"/>
            </w:numPr>
            <w:ind w:hanging="720"/>
          </w:pPr>
        </w:pPrChange>
      </w:pPr>
      <w:bookmarkStart w:id="735" w:name="_Ref67559141"/>
      <w:ins w:id="736" w:author="Sasan Razmkhah" w:date="2021-08-29T20:31:00Z">
        <w:r w:rsidRPr="00582A66">
          <w:rPr>
            <w:rFonts w:ascii="Arial" w:hAnsi="Arial" w:cs="Arial"/>
            <w:sz w:val="18"/>
            <w:szCs w:val="18"/>
          </w:rPr>
          <w:t xml:space="preserve">Şekil </w:t>
        </w:r>
        <w:r w:rsidRPr="00582A66">
          <w:rPr>
            <w:rFonts w:ascii="Arial" w:hAnsi="Arial" w:cs="Arial"/>
            <w:sz w:val="18"/>
            <w:szCs w:val="18"/>
          </w:rPr>
          <w:fldChar w:fldCharType="begin"/>
        </w:r>
        <w:r w:rsidRPr="00582A66">
          <w:rPr>
            <w:rFonts w:ascii="Arial" w:hAnsi="Arial" w:cs="Arial"/>
            <w:sz w:val="18"/>
            <w:szCs w:val="18"/>
          </w:rPr>
          <w:instrText xml:space="preserve"> SEQ Şekil \* ARABIC </w:instrText>
        </w:r>
        <w:r w:rsidRPr="00582A66">
          <w:rPr>
            <w:rFonts w:ascii="Arial" w:hAnsi="Arial" w:cs="Arial"/>
            <w:sz w:val="18"/>
            <w:szCs w:val="18"/>
          </w:rPr>
          <w:fldChar w:fldCharType="separate"/>
        </w:r>
      </w:ins>
      <w:r w:rsidR="00C31258">
        <w:rPr>
          <w:rFonts w:ascii="Arial" w:hAnsi="Arial" w:cs="Arial"/>
          <w:noProof/>
          <w:sz w:val="18"/>
          <w:szCs w:val="18"/>
        </w:rPr>
        <w:t>9</w:t>
      </w:r>
      <w:ins w:id="737" w:author="Sasan Razmkhah" w:date="2021-08-29T20:31:00Z">
        <w:r w:rsidRPr="00582A66">
          <w:rPr>
            <w:rFonts w:ascii="Arial" w:hAnsi="Arial" w:cs="Arial"/>
            <w:sz w:val="18"/>
            <w:szCs w:val="18"/>
          </w:rPr>
          <w:fldChar w:fldCharType="end"/>
        </w:r>
        <w:bookmarkEnd w:id="735"/>
        <w:r w:rsidRPr="00582A66">
          <w:rPr>
            <w:rFonts w:ascii="Arial" w:hAnsi="Arial" w:cs="Arial"/>
            <w:sz w:val="18"/>
            <w:szCs w:val="18"/>
          </w:rPr>
          <w:t xml:space="preserve"> DC SQUID'in eklemlerinin I-V grafiği ve çıkış terminallerindeki gerilim</w:t>
        </w:r>
      </w:ins>
    </w:p>
    <w:p w14:paraId="67A580DD" w14:textId="77777777" w:rsidR="00984344" w:rsidRPr="00984344" w:rsidRDefault="00984344">
      <w:pPr>
        <w:pPrChange w:id="738" w:author="Sasan Razmkhah" w:date="2021-08-29T20:31:00Z">
          <w:pPr>
            <w:pStyle w:val="Heading1"/>
            <w:numPr>
              <w:numId w:val="4"/>
            </w:numPr>
            <w:ind w:left="720" w:hanging="720"/>
          </w:pPr>
        </w:pPrChange>
      </w:pPr>
    </w:p>
    <w:p w14:paraId="4AE6FC55" w14:textId="2ECA1096" w:rsidR="00F51B01" w:rsidRPr="00F51B01" w:rsidRDefault="008027C7" w:rsidP="00DD5B49">
      <w:pPr>
        <w:pStyle w:val="Heading2"/>
        <w:numPr>
          <w:ilvl w:val="1"/>
          <w:numId w:val="4"/>
        </w:numPr>
      </w:pPr>
      <w:r>
        <w:t>Manyetik Alan Etkisi</w:t>
      </w:r>
    </w:p>
    <w:p w14:paraId="5131C21E" w14:textId="40CA3A24" w:rsidR="00C57944" w:rsidRPr="00C57944" w:rsidRDefault="00C57944" w:rsidP="00C57944"/>
    <w:p w14:paraId="5062ADEB" w14:textId="3074D8C0" w:rsidR="003A1484" w:rsidRDefault="00746426" w:rsidP="00746426">
      <w:pPr>
        <w:pStyle w:val="Heading2"/>
      </w:pPr>
      <w:r>
        <w:t>4.8.</w:t>
      </w:r>
      <w:r>
        <w:tab/>
      </w:r>
      <w:commentRangeStart w:id="739"/>
      <w:r w:rsidR="003A1484">
        <w:t>Bi-SQUID</w:t>
      </w:r>
      <w:commentRangeEnd w:id="739"/>
      <w:r w:rsidR="00F03347">
        <w:rPr>
          <w:rStyle w:val="CommentReference"/>
          <w:rFonts w:asciiTheme="minorHAnsi" w:eastAsiaTheme="minorHAnsi" w:hAnsiTheme="minorHAnsi" w:cstheme="minorBidi"/>
          <w:color w:val="auto"/>
        </w:rPr>
        <w:commentReference w:id="739"/>
      </w:r>
    </w:p>
    <w:p w14:paraId="799B0E59" w14:textId="36D667C4" w:rsidR="00421CB9" w:rsidRDefault="00B87DED" w:rsidP="00B87DED">
      <w:pPr>
        <w:keepNext/>
        <w:jc w:val="center"/>
      </w:pPr>
      <w:r>
        <w:rPr>
          <w:noProof/>
          <w:lang w:eastAsia="tr-TR"/>
        </w:rPr>
        <w:drawing>
          <wp:inline distT="0" distB="0" distL="0" distR="0" wp14:anchorId="5A578DF0" wp14:editId="6BED11D1">
            <wp:extent cx="4953000" cy="647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6477000"/>
                    </a:xfrm>
                    <a:prstGeom prst="rect">
                      <a:avLst/>
                    </a:prstGeom>
                  </pic:spPr>
                </pic:pic>
              </a:graphicData>
            </a:graphic>
          </wp:inline>
        </w:drawing>
      </w:r>
    </w:p>
    <w:p w14:paraId="5F4D19E7" w14:textId="74A09CB3" w:rsidR="003A1484" w:rsidRDefault="00421CB9" w:rsidP="00421CB9">
      <w:pPr>
        <w:pStyle w:val="Caption"/>
        <w:jc w:val="center"/>
      </w:pPr>
      <w:r>
        <w:t xml:space="preserve">Şekil </w:t>
      </w:r>
      <w:fldSimple w:instr=" SEQ Şekil \* ARABIC ">
        <w:r w:rsidR="00C31258">
          <w:rPr>
            <w:noProof/>
          </w:rPr>
          <w:t>10</w:t>
        </w:r>
      </w:fldSimple>
      <w:r>
        <w:t xml:space="preserve"> </w:t>
      </w:r>
      <w:ins w:id="740" w:author="Sasan Razmkhah" w:date="2021-08-29T20:26:00Z">
        <w:r w:rsidR="000B46C1">
          <w:t xml:space="preserve">Ideal </w:t>
        </w:r>
      </w:ins>
      <w:r>
        <w:t>Bi-SQUID devre şeması.</w:t>
      </w:r>
    </w:p>
    <w:p w14:paraId="62DE7A3D" w14:textId="39140C78" w:rsidR="00421CB9" w:rsidRDefault="00421CB9" w:rsidP="00C238ED">
      <w:pPr>
        <w:jc w:val="both"/>
      </w:pPr>
    </w:p>
    <w:p w14:paraId="512F3913" w14:textId="430DDD03" w:rsidR="00421CB9" w:rsidRDefault="008564CB" w:rsidP="00C238ED">
      <w:pPr>
        <w:jc w:val="both"/>
        <w:rPr>
          <w:rFonts w:eastAsiaTheme="minorEastAsia"/>
        </w:rPr>
      </w:pPr>
      <w:r>
        <w:t xml:space="preserve"> </w:t>
      </w:r>
      <w:r w:rsidR="00B87DED">
        <w:t xml:space="preserve">Şekil-1 simetrik Bi-SQUID yapısını göstermektedir. </w:t>
      </w:r>
      <w:r>
        <w:t>Her bir Josephson Junction için C = 0</w:t>
      </w:r>
      <w:r w:rsidR="009F659D">
        <w:t xml:space="preserve"> varsayımı ile</w:t>
      </w:r>
      <w:r>
        <w:t xml:space="preserve"> RSJ modeli uygulayalım,</w:t>
      </w:r>
      <w:r w:rsidR="00C238ED">
        <w:rPr>
          <w:rFonts w:eastAsiaTheme="minorEastAsia"/>
        </w:rPr>
        <w:t xml:space="preserve"> bunun yanında simetrik durum için </w:t>
      </w:r>
      <m:oMath>
        <m:sSub>
          <m:sSubPr>
            <m:ctrlPr>
              <w:rPr>
                <w:rFonts w:ascii="Cambria Math" w:hAnsi="Cambria Math"/>
                <w:i/>
              </w:rPr>
            </m:ctrlPr>
          </m:sSubPr>
          <m:e>
            <m:r>
              <w:rPr>
                <w:rFonts w:ascii="Cambria Math" w:hAnsi="Cambria Math"/>
              </w:rPr>
              <m:t>I</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oMath>
      <w:r w:rsidR="00C238ED">
        <w:rPr>
          <w:rFonts w:eastAsiaTheme="minorEastAsia"/>
        </w:rPr>
        <w:t xml:space="preserve"> yazabiliriz. Bu varsayımlar altında devreyi temsil eden eşitlikler aşağıdaki gibi olacaktır:</w:t>
      </w:r>
    </w:p>
    <w:p w14:paraId="3C4A4F84" w14:textId="54E936D3" w:rsidR="00C238ED" w:rsidRPr="00C238ED" w:rsidRDefault="00947DB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C238ED">
        <w:rPr>
          <w:rFonts w:eastAsiaTheme="minorEastAsia"/>
        </w:rPr>
        <w:t>,</w:t>
      </w:r>
    </w:p>
    <w:p w14:paraId="5E4F03A9" w14:textId="35221C2E" w:rsidR="00C238ED" w:rsidRDefault="00947DB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w:r w:rsidR="00C238ED">
        <w:rPr>
          <w:rFonts w:eastAsiaTheme="minorEastAsia"/>
        </w:rPr>
        <w:t>,</w:t>
      </w:r>
    </w:p>
    <w:p w14:paraId="29691B3C" w14:textId="595FEE80" w:rsidR="00C238ED" w:rsidRDefault="00947DB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5</m:t>
            </m:r>
          </m:sub>
        </m:sSub>
      </m:oMath>
      <w:r w:rsidR="00C238ED">
        <w:rPr>
          <w:rFonts w:eastAsiaTheme="minorEastAsia"/>
        </w:rPr>
        <w:t>,</w:t>
      </w:r>
    </w:p>
    <w:p w14:paraId="4C6F44C2" w14:textId="5F1F5DE6" w:rsidR="00C238ED" w:rsidRDefault="00947DB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oMath>
      <w:r w:rsidR="00C238ED">
        <w:rPr>
          <w:rFonts w:eastAsiaTheme="minorEastAsia"/>
        </w:rPr>
        <w:t>,</w:t>
      </w:r>
    </w:p>
    <w:p w14:paraId="51623538" w14:textId="7170465D" w:rsidR="00C238ED" w:rsidRDefault="00947DB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C238ED">
        <w:rPr>
          <w:rFonts w:eastAsiaTheme="minorEastAsia"/>
        </w:rPr>
        <w:t>,</w:t>
      </w:r>
    </w:p>
    <w:p w14:paraId="318E7744" w14:textId="33467152" w:rsidR="00C238ED" w:rsidRDefault="00947DBA" w:rsidP="00AD7214">
      <w:pPr>
        <w:jc w:val="cente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sin</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oMath>
      <w:r w:rsidR="00C238ED">
        <w:rPr>
          <w:rFonts w:eastAsiaTheme="minorEastAsia"/>
        </w:rPr>
        <w:t>,</w:t>
      </w:r>
    </w:p>
    <w:p w14:paraId="60002ADE" w14:textId="7A11724C" w:rsidR="00AD7214" w:rsidRDefault="00947DBA" w:rsidP="00AD7214">
      <w:pPr>
        <w:jc w:val="center"/>
        <w:rPr>
          <w:rFonts w:eastAsiaTheme="minorEastAsia"/>
        </w:rPr>
      </w:pP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i</m:t>
            </m:r>
          </m:e>
          <m:sub>
            <m:r>
              <w:rPr>
                <w:rFonts w:ascii="Cambria Math" w:hAnsi="Cambria Math"/>
              </w:rPr>
              <m:t>2</m:t>
            </m:r>
          </m:sub>
        </m:sSub>
      </m:oMath>
      <w:r w:rsidR="00AD7214">
        <w:rPr>
          <w:rFonts w:eastAsiaTheme="minorEastAsia"/>
        </w:rPr>
        <w:t>,</w:t>
      </w:r>
    </w:p>
    <w:p w14:paraId="7443897F" w14:textId="178A8BDA" w:rsidR="00AD7214" w:rsidRDefault="00947DBA" w:rsidP="00AD7214">
      <w:pPr>
        <w:jc w:val="center"/>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oMath>
      <w:r w:rsidR="00AD7214">
        <w:rPr>
          <w:rFonts w:eastAsiaTheme="minorEastAsia"/>
        </w:rPr>
        <w:t>,</w:t>
      </w:r>
    </w:p>
    <w:p w14:paraId="3923E610" w14:textId="49235BBF" w:rsidR="00AD7214" w:rsidRDefault="00947DBA" w:rsidP="00AD7214">
      <w:pPr>
        <w:jc w:val="center"/>
        <w:rPr>
          <w:rFonts w:eastAsiaTheme="minorEastAsia"/>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2</m:t>
                </m:r>
              </m:sub>
            </m:sSub>
          </m:e>
        </m:acc>
      </m:oMath>
      <w:r w:rsidR="00AD7214">
        <w:rPr>
          <w:rFonts w:eastAsiaTheme="minorEastAsia"/>
        </w:rPr>
        <w:t>,</w:t>
      </w:r>
    </w:p>
    <w:p w14:paraId="0A5ACE57" w14:textId="1813E758" w:rsidR="00AD7214" w:rsidRDefault="002960AF" w:rsidP="001837B5">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r w:rsidR="00AD7214">
        <w:rPr>
          <w:rFonts w:eastAsiaTheme="minorEastAsia"/>
        </w:rPr>
        <w:t xml:space="preserve"> üçüncü Junction için normalize kritik akımı temsil etmektedir, türevler </w:t>
      </w:r>
      <w:r w:rsidR="001837B5">
        <w:rPr>
          <w:rFonts w:eastAsiaTheme="minorEastAsia"/>
        </w:rPr>
        <w:t>normalize zaman sabiti</w:t>
      </w:r>
      <w:r w:rsidR="009F659D">
        <w:rPr>
          <w:rFonts w:eastAsiaTheme="minorEastAsia"/>
        </w:rPr>
        <w:t xml:space="preserve"> </w:t>
      </w:r>
      <m:oMath>
        <m:r>
          <w:rPr>
            <w:rFonts w:ascii="Cambria Math" w:hAnsi="Cambria Math"/>
          </w:rPr>
          <m:t>τ</m:t>
        </m:r>
      </m:oMath>
      <w:r w:rsidR="009F659D">
        <w:rPr>
          <w:rFonts w:eastAsiaTheme="minorEastAsia"/>
        </w:rPr>
        <w:t xml:space="preserve"> = </w:t>
      </w:r>
      <w:r w:rsidR="001837B5">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t</m:t>
        </m:r>
      </m:oMath>
      <w:r w:rsidR="009F659D">
        <w:rPr>
          <w:rFonts w:eastAsiaTheme="minorEastAsia"/>
        </w:rPr>
        <w:t xml:space="preserve"> ifadesine göre alınmıştır.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2e</m:t>
            </m:r>
          </m:num>
          <m:den>
            <m:r>
              <w:rPr>
                <w:rFonts w:ascii="Cambria Math" w:eastAsiaTheme="minorEastAsia" w:hAnsi="Cambria Math"/>
              </w:rPr>
              <m:t>ℏ</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R</m:t>
        </m:r>
      </m:oMath>
      <w:r w:rsidR="009F659D">
        <w:rPr>
          <w:rFonts w:eastAsiaTheme="minorEastAsia"/>
        </w:rPr>
        <w:t>)</w:t>
      </w:r>
      <w:r w:rsidR="001837B5">
        <w:rPr>
          <w:rFonts w:eastAsiaTheme="minorEastAsia"/>
        </w:rPr>
        <w:t xml:space="preserve"> </w:t>
      </w:r>
    </w:p>
    <w:p w14:paraId="3076138F" w14:textId="01577A7E" w:rsidR="00C238ED" w:rsidRDefault="009F659D" w:rsidP="00C238ED">
      <w:pPr>
        <w:jc w:val="both"/>
        <w:rPr>
          <w:rFonts w:eastAsiaTheme="minorEastAsia"/>
        </w:rPr>
      </w:pPr>
      <w:r>
        <w:rPr>
          <w:rFonts w:eastAsiaTheme="minorEastAsia"/>
        </w:rPr>
        <w:t xml:space="preserve"> Yukarıda ifade edilen denklem seti iki adet eşitliğe indirgenebilir:</w:t>
      </w:r>
    </w:p>
    <w:p w14:paraId="1402DCC3" w14:textId="07E01489" w:rsidR="009F659D" w:rsidRPr="009D4FB5" w:rsidRDefault="009D4FB5" w:rsidP="002960AF">
      <w:pPr>
        <w:keepNext/>
        <w:jc w:val="center"/>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oMath>
      </m:oMathPara>
    </w:p>
    <w:p w14:paraId="12645599" w14:textId="71F5C980" w:rsidR="009D4FB5" w:rsidRDefault="009D4FB5" w:rsidP="009D4FB5">
      <w:pPr>
        <w:pStyle w:val="Caption"/>
        <w:jc w:val="center"/>
      </w:pPr>
      <w:r>
        <w:t xml:space="preserve">Denklem </w:t>
      </w:r>
      <w:fldSimple w:instr=" SEQ Denklem \* ARABIC ">
        <w:ins w:id="741" w:author="Sasan Razmkhah" w:date="2021-08-29T20:31:00Z">
          <w:r w:rsidR="00984344">
            <w:rPr>
              <w:noProof/>
            </w:rPr>
            <w:t>11</w:t>
          </w:r>
        </w:ins>
        <w:del w:id="742" w:author="Sasan Razmkhah" w:date="2021-08-29T20:31:00Z">
          <w:r w:rsidR="00F51B01" w:rsidDel="00984344">
            <w:rPr>
              <w:noProof/>
            </w:rPr>
            <w:delText>31</w:delText>
          </w:r>
        </w:del>
      </w:fldSimple>
    </w:p>
    <w:p w14:paraId="5C8B2887" w14:textId="2C4FB3B7" w:rsidR="009D4FB5" w:rsidRPr="009D4FB5" w:rsidRDefault="009D4FB5" w:rsidP="009D4FB5">
      <w:pPr>
        <w:keepNext/>
        <w:jc w:val="both"/>
        <w:rPr>
          <w:rFonts w:eastAsiaTheme="minorEastAsia"/>
        </w:rPr>
      </w:pPr>
      <m:oMathPara>
        <m:oMath>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num>
            <m:den>
              <m:r>
                <w:rPr>
                  <w:rFonts w:ascii="Cambria Math" w:eastAsiaTheme="minorEastAsia" w:hAnsi="Cambria Math"/>
                </w:rPr>
                <m:t>l</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e>
              </m:d>
            </m:e>
          </m:func>
        </m:oMath>
      </m:oMathPara>
    </w:p>
    <w:p w14:paraId="0FDB219F" w14:textId="5A4F1C64" w:rsidR="009D4FB5" w:rsidRDefault="009D4FB5" w:rsidP="009D4FB5">
      <w:pPr>
        <w:pStyle w:val="Caption"/>
        <w:jc w:val="center"/>
      </w:pPr>
      <w:r>
        <w:t xml:space="preserve">Denklem </w:t>
      </w:r>
      <w:fldSimple w:instr=" SEQ Denklem \* ARABIC ">
        <w:ins w:id="743" w:author="Sasan Razmkhah" w:date="2021-08-29T20:31:00Z">
          <w:r w:rsidR="00984344">
            <w:rPr>
              <w:noProof/>
            </w:rPr>
            <w:t>12</w:t>
          </w:r>
        </w:ins>
        <w:del w:id="744" w:author="Sasan Razmkhah" w:date="2021-08-29T20:31:00Z">
          <w:r w:rsidR="00F51B01" w:rsidDel="00984344">
            <w:rPr>
              <w:noProof/>
            </w:rPr>
            <w:delText>32</w:delText>
          </w:r>
        </w:del>
      </w:fldSimple>
    </w:p>
    <w:p w14:paraId="3C994CF9" w14:textId="67D0CF29" w:rsidR="009D4FB5" w:rsidRDefault="002960AF" w:rsidP="009D4FB5">
      <w:pPr>
        <w:rPr>
          <w:rFonts w:eastAsiaTheme="minorEastAsia"/>
        </w:rPr>
      </w:pPr>
      <m:oMath>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ve </w:t>
      </w:r>
      <m:oMath>
        <m:r>
          <w:rPr>
            <w:rFonts w:ascii="Cambria Math" w:eastAsiaTheme="minorEastAsia" w:hAnsi="Cambria Math"/>
          </w:rPr>
          <m:t>ψ=</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1</m:t>
            </m:r>
          </m:sub>
        </m:sSub>
      </m:oMath>
      <w:r>
        <w:rPr>
          <w:rFonts w:eastAsiaTheme="minorEastAsia"/>
        </w:rPr>
        <w:t xml:space="preserve"> şeklinde tanımlarsak, </w:t>
      </w:r>
    </w:p>
    <w:p w14:paraId="50A83E3F" w14:textId="012A4230" w:rsidR="002960AF" w:rsidRPr="002960AF" w:rsidRDefault="00947DBA" w:rsidP="002960AF">
      <w:pPr>
        <w:keepNext/>
        <w:rPr>
          <w:rFonts w:eastAsiaTheme="minorEastAsia"/>
        </w:rPr>
      </w:pPr>
      <m:oMathPara>
        <m:oMathParaPr>
          <m:jc m:val="center"/>
        </m:oMathParaPr>
        <m:oMath>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hAnsi="Cambria Math"/>
                    </w:rPr>
                    <m:t>θ</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ψ</m:t>
                  </m:r>
                </m:num>
                <m:den>
                  <m:r>
                    <w:rPr>
                      <w:rFonts w:ascii="Cambria Math" w:eastAsiaTheme="minorEastAsia" w:hAnsi="Cambria Math"/>
                    </w:rPr>
                    <m:t>2</m:t>
                  </m:r>
                </m:den>
              </m:f>
            </m:e>
          </m:d>
        </m:oMath>
      </m:oMathPara>
    </w:p>
    <w:p w14:paraId="30CCF70D" w14:textId="13BB2AB0" w:rsidR="002960AF" w:rsidRDefault="002960AF" w:rsidP="002960AF">
      <w:pPr>
        <w:pStyle w:val="Caption"/>
        <w:jc w:val="center"/>
      </w:pPr>
      <w:r>
        <w:t xml:space="preserve">Denklem </w:t>
      </w:r>
      <w:fldSimple w:instr=" SEQ Denklem \* ARABIC ">
        <w:ins w:id="745" w:author="Sasan Razmkhah" w:date="2021-08-29T20:31:00Z">
          <w:r w:rsidR="00984344">
            <w:rPr>
              <w:noProof/>
            </w:rPr>
            <w:t>13</w:t>
          </w:r>
        </w:ins>
        <w:del w:id="746" w:author="Sasan Razmkhah" w:date="2021-08-29T20:31:00Z">
          <w:r w:rsidR="00F51B01" w:rsidDel="00984344">
            <w:rPr>
              <w:noProof/>
            </w:rPr>
            <w:delText>33</w:delText>
          </w:r>
        </w:del>
      </w:fldSimple>
    </w:p>
    <w:p w14:paraId="4D39D7F2" w14:textId="04FE5B1C" w:rsidR="002960AF" w:rsidRPr="002960AF" w:rsidRDefault="002960AF" w:rsidP="002960AF">
      <w:pPr>
        <w:keepNext/>
      </w:pPr>
      <m:oMathPara>
        <m:oMathParaPr>
          <m:jc m:val="center"/>
        </m:oMathParaPr>
        <m:oMath>
          <m:r>
            <w:rPr>
              <w:rFonts w:ascii="Cambria Math" w:hAnsi="Cambria Math"/>
            </w:rPr>
            <m:t>3</m:t>
          </m:r>
          <m:acc>
            <m:accPr>
              <m:chr m:val="̇"/>
              <m:ctrlPr>
                <w:rPr>
                  <w:rFonts w:ascii="Cambria Math" w:hAnsi="Cambria Math"/>
                  <w:i/>
                </w:rPr>
              </m:ctrlPr>
            </m:accPr>
            <m:e>
              <m:r>
                <w:rPr>
                  <w:rFonts w:ascii="Cambria Math" w:eastAsiaTheme="minorEastAsia" w:hAnsi="Cambria Math"/>
                </w:rPr>
                <m:t>ψ</m:t>
              </m:r>
            </m:e>
          </m:acc>
          <m:r>
            <w:rPr>
              <w:rFonts w:ascii="Cambria Math" w:hAnsi="Cambria Math"/>
            </w:rPr>
            <m:t>=-2</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e</m:t>
                  </m:r>
                </m:sub>
              </m:sSub>
              <m:r>
                <w:rPr>
                  <w:rFonts w:ascii="Cambria Math" w:eastAsiaTheme="minorEastAsia" w:hAnsi="Cambria Math"/>
                </w:rPr>
                <m:t>+ ψ</m:t>
              </m:r>
            </m:num>
            <m:den>
              <m:r>
                <w:rPr>
                  <w:rFonts w:ascii="Cambria Math" w:eastAsiaTheme="minorEastAsia" w:hAnsi="Cambria Math"/>
                </w:rPr>
                <m:t>l</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c3</m:t>
              </m:r>
            </m:sub>
          </m:sSub>
          <m:func>
            <m:funcPr>
              <m:ctrlPr>
                <w:rPr>
                  <w:rFonts w:ascii="Cambria Math" w:eastAsiaTheme="minorEastAsia" w:hAnsi="Cambria Math"/>
                </w:rPr>
              </m:ctrlPr>
            </m:funcPr>
            <m:fName>
              <m:r>
                <m:rPr>
                  <m:sty m:val="p"/>
                </m:rPr>
                <w:rPr>
                  <w:rFonts w:ascii="Cambria Math" w:eastAsiaTheme="minorEastAsia" w:hAnsi="Cambria Math"/>
                </w:rPr>
                <m:t>sin</m:t>
              </m:r>
            </m:fName>
            <m:e>
              <m:r>
                <w:rPr>
                  <w:rFonts w:ascii="Cambria Math" w:eastAsiaTheme="minorEastAsia" w:hAnsi="Cambria Math"/>
                </w:rPr>
                <m:t>ψ</m:t>
              </m:r>
            </m:e>
          </m:func>
          <m:r>
            <w:rPr>
              <w:rFonts w:ascii="Cambria Math" w:eastAsiaTheme="minorEastAsia" w:hAnsi="Cambria Math"/>
            </w:rPr>
            <m:t>-2</m:t>
          </m:r>
          <m:r>
            <m:rPr>
              <m:sty m:val="p"/>
            </m:rPr>
            <w:rPr>
              <w:rFonts w:ascii="Cambria Math" w:eastAsiaTheme="minorEastAsia" w:hAnsi="Cambria Math"/>
            </w:rPr>
            <m:t>sin⁡</m:t>
          </m:r>
          <m:d>
            <m:dPr>
              <m:ctrlPr>
                <w:rPr>
                  <w:rFonts w:ascii="Cambria Math" w:eastAsiaTheme="minorEastAsia" w:hAnsi="Cambria Math"/>
                  <w:i/>
                </w:rPr>
              </m:ctrlPr>
            </m:dPr>
            <m:e>
              <m:f>
                <m:fPr>
                  <m:ctrlPr>
                    <w:rPr>
                      <w:rFonts w:ascii="Cambria Math" w:hAnsi="Cambria Math"/>
                      <w:i/>
                    </w:rPr>
                  </m:ctrlPr>
                </m:fPr>
                <m:num>
                  <m:r>
                    <w:rPr>
                      <w:rFonts w:ascii="Cambria Math" w:eastAsiaTheme="minorEastAsia" w:hAnsi="Cambria Math"/>
                    </w:rPr>
                    <m:t>ψ</m:t>
                  </m:r>
                </m:num>
                <m:den>
                  <m:r>
                    <w:rPr>
                      <w:rFonts w:ascii="Cambria Math" w:hAnsi="Cambria Math"/>
                    </w:rPr>
                    <m:t>2</m:t>
                  </m:r>
                </m:den>
              </m:f>
            </m:e>
          </m: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θ</m:t>
                  </m:r>
                </m:num>
                <m:den>
                  <m:r>
                    <w:rPr>
                      <w:rFonts w:ascii="Cambria Math" w:eastAsiaTheme="minorEastAsia" w:hAnsi="Cambria Math"/>
                    </w:rPr>
                    <m:t>2</m:t>
                  </m:r>
                </m:den>
              </m:f>
            </m:e>
          </m:d>
        </m:oMath>
      </m:oMathPara>
    </w:p>
    <w:p w14:paraId="0BF56EAD" w14:textId="2AE5994A" w:rsidR="00C238ED" w:rsidRDefault="002960AF" w:rsidP="002960AF">
      <w:pPr>
        <w:pStyle w:val="Caption"/>
        <w:jc w:val="center"/>
      </w:pPr>
      <w:r>
        <w:t xml:space="preserve">Denklem </w:t>
      </w:r>
      <w:fldSimple w:instr=" SEQ Denklem \* ARABIC ">
        <w:ins w:id="747" w:author="Sasan Razmkhah" w:date="2021-08-29T20:31:00Z">
          <w:r w:rsidR="00984344">
            <w:rPr>
              <w:noProof/>
            </w:rPr>
            <w:t>14</w:t>
          </w:r>
        </w:ins>
        <w:del w:id="748" w:author="Sasan Razmkhah" w:date="2021-08-29T20:31:00Z">
          <w:r w:rsidR="00F51B01" w:rsidDel="00984344">
            <w:rPr>
              <w:noProof/>
            </w:rPr>
            <w:delText>34</w:delText>
          </w:r>
        </w:del>
      </w:fldSimple>
    </w:p>
    <w:p w14:paraId="5E5562F6" w14:textId="77777777" w:rsidR="002960AF" w:rsidRPr="002960AF" w:rsidRDefault="002960AF" w:rsidP="002960AF"/>
    <w:p w14:paraId="789FE6E0" w14:textId="77777777" w:rsidR="00C238ED" w:rsidRPr="00C238ED" w:rsidRDefault="00C238ED" w:rsidP="00C238ED">
      <w:pPr>
        <w:jc w:val="both"/>
        <w:rPr>
          <w:rFonts w:eastAsiaTheme="minorEastAsia"/>
        </w:rPr>
      </w:pPr>
    </w:p>
    <w:p w14:paraId="17FD7CA1" w14:textId="4CAB2FA1" w:rsidR="00C238ED" w:rsidRPr="00C238ED" w:rsidRDefault="00C238ED" w:rsidP="00C238ED">
      <w:pPr>
        <w:jc w:val="both"/>
        <w:rPr>
          <w:rFonts w:eastAsiaTheme="minorEastAsia"/>
        </w:rPr>
      </w:pPr>
    </w:p>
    <w:p w14:paraId="4E7FF3CA" w14:textId="77777777" w:rsidR="007D1957" w:rsidRDefault="007D1957" w:rsidP="007D1957">
      <w:pPr>
        <w:pStyle w:val="Heading1"/>
      </w:pPr>
      <w:r>
        <w:t>References</w:t>
      </w:r>
    </w:p>
    <w:p w14:paraId="1D44CB08" w14:textId="77777777" w:rsidR="00BD662C" w:rsidRPr="00BD662C" w:rsidRDefault="000B46C1" w:rsidP="00BD662C">
      <w:pPr>
        <w:pStyle w:val="Bibliography"/>
        <w:rPr>
          <w:rFonts w:ascii="Calibri" w:hAnsi="Calibri" w:cs="Calibri"/>
        </w:rPr>
      </w:pPr>
      <w:r>
        <w:fldChar w:fldCharType="begin"/>
      </w:r>
      <w:r w:rsidR="00984344">
        <w:instrText xml:space="preserve"> ADDIN ZOTERO_BIBL {"uncited":[],"omitted":[],"custom":[]} CSL_BIBLIOGRAPHY </w:instrText>
      </w:r>
      <w:r>
        <w:fldChar w:fldCharType="separate"/>
      </w:r>
      <w:r w:rsidR="00BD662C" w:rsidRPr="00BD662C">
        <w:rPr>
          <w:rFonts w:ascii="Calibri" w:hAnsi="Calibri" w:cs="Calibri"/>
        </w:rPr>
        <w:t>[1]</w:t>
      </w:r>
      <w:r w:rsidR="00BD662C" w:rsidRPr="00BD662C">
        <w:rPr>
          <w:rFonts w:ascii="Calibri" w:hAnsi="Calibri" w:cs="Calibri"/>
        </w:rPr>
        <w:tab/>
        <w:t xml:space="preserve">R. L. Fagaly, “Superconducting quantum interference device instruments and applications,” </w:t>
      </w:r>
      <w:r w:rsidR="00BD662C" w:rsidRPr="00BD662C">
        <w:rPr>
          <w:rFonts w:ascii="Calibri" w:hAnsi="Calibri" w:cs="Calibri"/>
          <w:i/>
          <w:iCs/>
        </w:rPr>
        <w:t>Review of Scientific Instruments</w:t>
      </w:r>
      <w:r w:rsidR="00BD662C" w:rsidRPr="00BD662C">
        <w:rPr>
          <w:rFonts w:ascii="Calibri" w:hAnsi="Calibri" w:cs="Calibri"/>
        </w:rPr>
        <w:t>, vol. 77, no. 10, p. 101101, Oct. 2006, doi: 10.1063/1.2354545.</w:t>
      </w:r>
    </w:p>
    <w:p w14:paraId="732DC67F" w14:textId="77777777" w:rsidR="00BD662C" w:rsidRPr="00BD662C" w:rsidRDefault="00BD662C" w:rsidP="00BD662C">
      <w:pPr>
        <w:pStyle w:val="Bibliography"/>
        <w:rPr>
          <w:rFonts w:ascii="Calibri" w:hAnsi="Calibri" w:cs="Calibri"/>
        </w:rPr>
      </w:pPr>
      <w:r w:rsidRPr="00BD662C">
        <w:rPr>
          <w:rFonts w:ascii="Calibri" w:hAnsi="Calibri" w:cs="Calibri"/>
        </w:rPr>
        <w:t>[2]</w:t>
      </w:r>
      <w:r w:rsidRPr="00BD662C">
        <w:rPr>
          <w:rFonts w:ascii="Calibri" w:hAnsi="Calibri" w:cs="Calibri"/>
        </w:rPr>
        <w:tab/>
        <w:t xml:space="preserve">J. Clarke and A. I. Braginski, </w:t>
      </w:r>
      <w:r w:rsidRPr="00BD662C">
        <w:rPr>
          <w:rFonts w:ascii="Calibri" w:hAnsi="Calibri" w:cs="Calibri"/>
          <w:i/>
          <w:iCs/>
        </w:rPr>
        <w:t>The SQUID Handbook: Fundamentals and Technology of SQUIDs and SQUID Systems</w:t>
      </w:r>
      <w:r w:rsidRPr="00BD662C">
        <w:rPr>
          <w:rFonts w:ascii="Calibri" w:hAnsi="Calibri" w:cs="Calibri"/>
        </w:rPr>
        <w:t>. John Wiley &amp; Sons, 2006.</w:t>
      </w:r>
    </w:p>
    <w:p w14:paraId="3E24F91D" w14:textId="77777777" w:rsidR="00BD662C" w:rsidRPr="00BD662C" w:rsidRDefault="00BD662C" w:rsidP="00BD662C">
      <w:pPr>
        <w:pStyle w:val="Bibliography"/>
        <w:rPr>
          <w:rFonts w:ascii="Calibri" w:hAnsi="Calibri" w:cs="Calibri"/>
        </w:rPr>
      </w:pPr>
      <w:r w:rsidRPr="00BD662C">
        <w:rPr>
          <w:rFonts w:ascii="Calibri" w:hAnsi="Calibri" w:cs="Calibri"/>
        </w:rPr>
        <w:t>[3]</w:t>
      </w:r>
      <w:r w:rsidRPr="00BD662C">
        <w:rPr>
          <w:rFonts w:ascii="Calibri" w:hAnsi="Calibri" w:cs="Calibri"/>
        </w:rPr>
        <w:tab/>
        <w:t xml:space="preserve">A. Beiser, </w:t>
      </w:r>
      <w:r w:rsidRPr="00BD662C">
        <w:rPr>
          <w:rFonts w:ascii="Calibri" w:hAnsi="Calibri" w:cs="Calibri"/>
          <w:i/>
          <w:iCs/>
        </w:rPr>
        <w:t>Concepts of modern physics</w:t>
      </w:r>
      <w:r w:rsidRPr="00BD662C">
        <w:rPr>
          <w:rFonts w:ascii="Calibri" w:hAnsi="Calibri" w:cs="Calibri"/>
        </w:rPr>
        <w:t>, 6th ed. Boston: McGraw-Hill, 2003.</w:t>
      </w:r>
    </w:p>
    <w:p w14:paraId="2B75947E" w14:textId="77777777" w:rsidR="00BD662C" w:rsidRPr="00BD662C" w:rsidRDefault="00BD662C" w:rsidP="00BD662C">
      <w:pPr>
        <w:pStyle w:val="Bibliography"/>
        <w:rPr>
          <w:rFonts w:ascii="Calibri" w:hAnsi="Calibri" w:cs="Calibri"/>
        </w:rPr>
      </w:pPr>
      <w:r w:rsidRPr="00BD662C">
        <w:rPr>
          <w:rFonts w:ascii="Calibri" w:hAnsi="Calibri" w:cs="Calibri"/>
        </w:rPr>
        <w:t>[4]</w:t>
      </w:r>
      <w:r w:rsidRPr="00BD662C">
        <w:rPr>
          <w:rFonts w:ascii="Calibri" w:hAnsi="Calibri" w:cs="Calibri"/>
        </w:rPr>
        <w:tab/>
        <w:t xml:space="preserve">R. B. Singh, </w:t>
      </w:r>
      <w:r w:rsidRPr="00BD662C">
        <w:rPr>
          <w:rFonts w:ascii="Calibri" w:hAnsi="Calibri" w:cs="Calibri"/>
          <w:i/>
          <w:iCs/>
        </w:rPr>
        <w:t>Introduction to modern physics</w:t>
      </w:r>
      <w:r w:rsidRPr="00BD662C">
        <w:rPr>
          <w:rFonts w:ascii="Calibri" w:hAnsi="Calibri" w:cs="Calibri"/>
        </w:rPr>
        <w:t>. New Delhi: New Age International, 2002.</w:t>
      </w:r>
    </w:p>
    <w:p w14:paraId="58CE8023" w14:textId="77777777" w:rsidR="00BD662C" w:rsidRPr="00BD662C" w:rsidRDefault="00BD662C" w:rsidP="00BD662C">
      <w:pPr>
        <w:pStyle w:val="Bibliography"/>
        <w:rPr>
          <w:rFonts w:ascii="Calibri" w:hAnsi="Calibri" w:cs="Calibri"/>
        </w:rPr>
      </w:pPr>
      <w:r w:rsidRPr="00BD662C">
        <w:rPr>
          <w:rFonts w:ascii="Calibri" w:hAnsi="Calibri" w:cs="Calibri"/>
        </w:rPr>
        <w:t>[5]</w:t>
      </w:r>
      <w:r w:rsidRPr="00BD662C">
        <w:rPr>
          <w:rFonts w:ascii="Calibri" w:hAnsi="Calibri" w:cs="Calibri"/>
        </w:rPr>
        <w:tab/>
        <w:t xml:space="preserve">D. J. Griffiths, </w:t>
      </w:r>
      <w:r w:rsidRPr="00BD662C">
        <w:rPr>
          <w:rFonts w:ascii="Calibri" w:hAnsi="Calibri" w:cs="Calibri"/>
          <w:i/>
          <w:iCs/>
        </w:rPr>
        <w:t>Introduction to electrodynamics</w:t>
      </w:r>
      <w:r w:rsidRPr="00BD662C">
        <w:rPr>
          <w:rFonts w:ascii="Calibri" w:hAnsi="Calibri" w:cs="Calibri"/>
        </w:rPr>
        <w:t>, Fourth edition. Cambridge, United Kingdom ; New York, NY: Cambridge University Press, 2018.</w:t>
      </w:r>
    </w:p>
    <w:p w14:paraId="05169ACE" w14:textId="77777777" w:rsidR="00BD662C" w:rsidRPr="00BD662C" w:rsidRDefault="00BD662C" w:rsidP="00BD662C">
      <w:pPr>
        <w:pStyle w:val="Bibliography"/>
        <w:rPr>
          <w:rFonts w:ascii="Calibri" w:hAnsi="Calibri" w:cs="Calibri"/>
        </w:rPr>
      </w:pPr>
      <w:r w:rsidRPr="00BD662C">
        <w:rPr>
          <w:rFonts w:ascii="Calibri" w:hAnsi="Calibri" w:cs="Calibri"/>
        </w:rPr>
        <w:t>[6]</w:t>
      </w:r>
      <w:r w:rsidRPr="00BD662C">
        <w:rPr>
          <w:rFonts w:ascii="Calibri" w:hAnsi="Calibri" w:cs="Calibri"/>
        </w:rPr>
        <w:tab/>
        <w:t xml:space="preserve">Jr, Charles P, Horacio A. Farach, Richard J. Creswick, TotalBoox, and TBX, </w:t>
      </w:r>
      <w:r w:rsidRPr="00BD662C">
        <w:rPr>
          <w:rFonts w:ascii="Calibri" w:hAnsi="Calibri" w:cs="Calibri"/>
          <w:i/>
          <w:iCs/>
        </w:rPr>
        <w:t>Superconductivity.</w:t>
      </w:r>
      <w:r w:rsidRPr="00BD662C">
        <w:rPr>
          <w:rFonts w:ascii="Calibri" w:hAnsi="Calibri" w:cs="Calibri"/>
        </w:rPr>
        <w:t xml:space="preserve"> Elsevier Science, 2010. Accessed: Sep. 01, 2021. [Online]. Available: http://www.totalboox.com/book/id-6330937135970965228</w:t>
      </w:r>
    </w:p>
    <w:p w14:paraId="4F3D8D61" w14:textId="77777777" w:rsidR="00BD662C" w:rsidRPr="00BD662C" w:rsidRDefault="00BD662C" w:rsidP="00BD662C">
      <w:pPr>
        <w:pStyle w:val="Bibliography"/>
        <w:rPr>
          <w:rFonts w:ascii="Calibri" w:hAnsi="Calibri" w:cs="Calibri"/>
        </w:rPr>
      </w:pPr>
      <w:r w:rsidRPr="00BD662C">
        <w:rPr>
          <w:rFonts w:ascii="Calibri" w:hAnsi="Calibri" w:cs="Calibri"/>
        </w:rPr>
        <w:t>[7]</w:t>
      </w:r>
      <w:r w:rsidRPr="00BD662C">
        <w:rPr>
          <w:rFonts w:ascii="Calibri" w:hAnsi="Calibri" w:cs="Calibri"/>
        </w:rPr>
        <w:tab/>
        <w:t xml:space="preserve">M. Tinkham, </w:t>
      </w:r>
      <w:r w:rsidRPr="00BD662C">
        <w:rPr>
          <w:rFonts w:ascii="Calibri" w:hAnsi="Calibri" w:cs="Calibri"/>
          <w:i/>
          <w:iCs/>
        </w:rPr>
        <w:t>Introduction to superconductivity</w:t>
      </w:r>
      <w:r w:rsidRPr="00BD662C">
        <w:rPr>
          <w:rFonts w:ascii="Calibri" w:hAnsi="Calibri" w:cs="Calibri"/>
        </w:rPr>
        <w:t>, 2 ed. Mineola, NY: Dover Publ, 2015.</w:t>
      </w:r>
    </w:p>
    <w:p w14:paraId="07659317" w14:textId="77777777" w:rsidR="00BD662C" w:rsidRPr="00BD662C" w:rsidRDefault="00BD662C" w:rsidP="00BD662C">
      <w:pPr>
        <w:pStyle w:val="Bibliography"/>
        <w:rPr>
          <w:rFonts w:ascii="Calibri" w:hAnsi="Calibri" w:cs="Calibri"/>
        </w:rPr>
      </w:pPr>
      <w:r w:rsidRPr="00BD662C">
        <w:rPr>
          <w:rFonts w:ascii="Calibri" w:hAnsi="Calibri" w:cs="Calibri"/>
        </w:rPr>
        <w:t>[8]</w:t>
      </w:r>
      <w:r w:rsidRPr="00BD662C">
        <w:rPr>
          <w:rFonts w:ascii="Calibri" w:hAnsi="Calibri" w:cs="Calibri"/>
        </w:rPr>
        <w:tab/>
        <w:t xml:space="preserve">A. Barone and G. Paternò, </w:t>
      </w:r>
      <w:r w:rsidRPr="00BD662C">
        <w:rPr>
          <w:rFonts w:ascii="Calibri" w:hAnsi="Calibri" w:cs="Calibri"/>
          <w:i/>
          <w:iCs/>
        </w:rPr>
        <w:t>Physics and applications of the Josephson effect</w:t>
      </w:r>
      <w:r w:rsidRPr="00BD662C">
        <w:rPr>
          <w:rFonts w:ascii="Calibri" w:hAnsi="Calibri" w:cs="Calibri"/>
        </w:rPr>
        <w:t>. New York: Wiley, 1982.</w:t>
      </w:r>
    </w:p>
    <w:p w14:paraId="5EC88C74" w14:textId="77777777" w:rsidR="00BD662C" w:rsidRPr="00BD662C" w:rsidRDefault="00BD662C" w:rsidP="00BD662C">
      <w:pPr>
        <w:pStyle w:val="Bibliography"/>
        <w:rPr>
          <w:rFonts w:ascii="Calibri" w:hAnsi="Calibri" w:cs="Calibri"/>
        </w:rPr>
      </w:pPr>
      <w:r w:rsidRPr="00BD662C">
        <w:rPr>
          <w:rFonts w:ascii="Calibri" w:hAnsi="Calibri" w:cs="Calibri"/>
        </w:rPr>
        <w:t>[9]</w:t>
      </w:r>
      <w:r w:rsidRPr="00BD662C">
        <w:rPr>
          <w:rFonts w:ascii="Calibri" w:hAnsi="Calibri" w:cs="Calibri"/>
        </w:rPr>
        <w:tab/>
        <w:t xml:space="preserve">J. Clarke and A. I. Braginski, </w:t>
      </w:r>
      <w:r w:rsidRPr="00BD662C">
        <w:rPr>
          <w:rFonts w:ascii="Calibri" w:hAnsi="Calibri" w:cs="Calibri"/>
          <w:i/>
          <w:iCs/>
        </w:rPr>
        <w:t>The SQUID Handbook: Applications of SQUIDs and SQUID Systems</w:t>
      </w:r>
      <w:r w:rsidRPr="00BD662C">
        <w:rPr>
          <w:rFonts w:ascii="Calibri" w:hAnsi="Calibri" w:cs="Calibri"/>
        </w:rPr>
        <w:t>. John Wiley &amp; Sons, 2006.</w:t>
      </w:r>
    </w:p>
    <w:p w14:paraId="4EC139B2" w14:textId="77777777" w:rsidR="00BD662C" w:rsidRPr="00BD662C" w:rsidRDefault="00BD662C" w:rsidP="00BD662C">
      <w:pPr>
        <w:pStyle w:val="Bibliography"/>
        <w:rPr>
          <w:rFonts w:ascii="Calibri" w:hAnsi="Calibri" w:cs="Calibri"/>
        </w:rPr>
      </w:pPr>
      <w:r w:rsidRPr="00BD662C">
        <w:rPr>
          <w:rFonts w:ascii="Calibri" w:hAnsi="Calibri" w:cs="Calibri"/>
        </w:rPr>
        <w:t>[10]</w:t>
      </w:r>
      <w:r w:rsidRPr="00BD662C">
        <w:rPr>
          <w:rFonts w:ascii="Calibri" w:hAnsi="Calibri" w:cs="Calibri"/>
        </w:rPr>
        <w:tab/>
        <w:t xml:space="preserve">B. Chesca, R. Kleiner, and D. Koelle, “SQUID Theory,” in </w:t>
      </w:r>
      <w:r w:rsidRPr="00BD662C">
        <w:rPr>
          <w:rFonts w:ascii="Calibri" w:hAnsi="Calibri" w:cs="Calibri"/>
          <w:i/>
          <w:iCs/>
        </w:rPr>
        <w:t>The SQUID Handbook</w:t>
      </w:r>
      <w:r w:rsidRPr="00BD662C">
        <w:rPr>
          <w:rFonts w:ascii="Calibri" w:hAnsi="Calibri" w:cs="Calibri"/>
        </w:rPr>
        <w:t>, J. Clarke and A. I. Braginski, Eds. Wiley-VCH Verlag GmbH &amp; Co. KGaA, 2005, pp. 29–92. Accessed: Dec. 17, 2013. [Online]. Available: http://onlinelibrary.wiley.com/doi/10.1002/3527603646.ch2/summary</w:t>
      </w:r>
    </w:p>
    <w:p w14:paraId="1DB8651A" w14:textId="5D2FD2BF" w:rsidR="007D1957" w:rsidDel="000B46C1" w:rsidRDefault="000B46C1" w:rsidP="007D1957">
      <w:pPr>
        <w:rPr>
          <w:del w:id="749" w:author="Sasan Razmkhah" w:date="2021-08-29T20:27:00Z"/>
        </w:rPr>
      </w:pPr>
      <w:r>
        <w:fldChar w:fldCharType="end"/>
      </w:r>
      <w:del w:id="750" w:author="Sasan Razmkhah" w:date="2021-08-29T20:27:00Z">
        <w:r w:rsidR="007D1957" w:rsidRPr="007D1957" w:rsidDel="000B46C1">
          <w:delText>R. L. Fagaly</w:delText>
        </w:r>
        <w:r w:rsidR="007D1957" w:rsidDel="000B46C1">
          <w:delText xml:space="preserve">, “Superconducting quantum interference device instruments and applications,” </w:delText>
        </w:r>
        <w:r w:rsidR="007D1957" w:rsidRPr="007D1957" w:rsidDel="000B46C1">
          <w:delText>Rev. Sci. Instrum. 77, 101101 (2006)</w:delText>
        </w:r>
      </w:del>
    </w:p>
    <w:p w14:paraId="460B4C52" w14:textId="6846101F" w:rsidR="00A12193" w:rsidDel="000B46C1" w:rsidRDefault="00A12193" w:rsidP="007D1957">
      <w:pPr>
        <w:rPr>
          <w:del w:id="751" w:author="Sasan Razmkhah" w:date="2021-08-29T20:27:00Z"/>
        </w:rPr>
      </w:pPr>
      <w:del w:id="752" w:author="Sasan Razmkhah" w:date="2021-08-29T20:27:00Z">
        <w:r w:rsidDel="000B46C1">
          <w:delText xml:space="preserve">D. A. Sergatskov, P. K. Day, A. V. Babkin, R. C. Nelson, T. D. McCarson, S. T. P. Boyd, and R. V. Duncan, “New Paramagnetic Susceptibility Thermometers for Fundamental Physics Measurements,” </w:delText>
        </w:r>
      </w:del>
    </w:p>
    <w:p w14:paraId="3A7BB045" w14:textId="77777777" w:rsidR="007D1957" w:rsidRPr="007D1957" w:rsidRDefault="007D1957" w:rsidP="007D1957"/>
    <w:sectPr w:rsidR="007D1957" w:rsidRPr="007D1957">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i AKGÜN" w:date="2021-08-30T20:34:00Z" w:initials="AA">
    <w:p w14:paraId="26C3599A" w14:textId="77777777" w:rsidR="00947DBA" w:rsidRDefault="00947DBA">
      <w:pPr>
        <w:pStyle w:val="CommentText"/>
      </w:pPr>
      <w:r>
        <w:rPr>
          <w:rStyle w:val="CommentReference"/>
        </w:rPr>
        <w:annotationRef/>
      </w:r>
      <w:r>
        <w:t>Giriş kısmında SQUID sistemlerden bahset sadece sonrasında bu sistemleri ifade eden eşitliklerin nümerik olamsndan bahset.</w:t>
      </w:r>
    </w:p>
    <w:p w14:paraId="5AB8737C" w14:textId="77777777" w:rsidR="00947DBA" w:rsidRDefault="00947DBA">
      <w:pPr>
        <w:pStyle w:val="CommentText"/>
      </w:pPr>
    </w:p>
    <w:p w14:paraId="3DFD7BF5" w14:textId="77777777" w:rsidR="00947DBA" w:rsidRDefault="00947DBA">
      <w:pPr>
        <w:pStyle w:val="CommentText"/>
      </w:pPr>
      <w:r>
        <w:t>Amaç kısmı amaç kısmında  amacının bu sistemlerin modellenmesnin zorluğundan bahset ve open source simülasyon yazılımı geliştireceinden bahset !!!</w:t>
      </w:r>
    </w:p>
    <w:p w14:paraId="53D34775" w14:textId="005AFF36" w:rsidR="00947DBA" w:rsidRDefault="00947DBA">
      <w:pPr>
        <w:pStyle w:val="CommentText"/>
      </w:pPr>
    </w:p>
  </w:comment>
  <w:comment w:id="28" w:author="Ali AKGÜN" w:date="2021-09-21T14:14:00Z" w:initials="AA">
    <w:p w14:paraId="512C0E76" w14:textId="589CB943" w:rsidR="00947DBA" w:rsidRDefault="00947DBA">
      <w:pPr>
        <w:pStyle w:val="CommentText"/>
      </w:pPr>
      <w:r>
        <w:rPr>
          <w:rStyle w:val="CommentReference"/>
        </w:rPr>
        <w:annotationRef/>
      </w:r>
      <w:r>
        <w:t>Piazza’dan hallet şu problemi !!!</w:t>
      </w:r>
    </w:p>
  </w:comment>
  <w:comment w:id="29" w:author="Ali AKGÜN" w:date="2021-09-06T14:17:00Z" w:initials="AA">
    <w:p w14:paraId="2EABE53B" w14:textId="722871E5" w:rsidR="00947DBA" w:rsidRDefault="00947DBA">
      <w:pPr>
        <w:pStyle w:val="CommentText"/>
      </w:pPr>
      <w:r>
        <w:rPr>
          <w:rStyle w:val="CommentReference"/>
        </w:rPr>
        <w:annotationRef/>
      </w:r>
      <w:r>
        <w:t>Vektör eşitliğini appendix kısmına ekle !!!</w:t>
      </w:r>
    </w:p>
  </w:comment>
  <w:comment w:id="30" w:author="Ali AKGÜN" w:date="2021-08-17T13:09:00Z" w:initials="AA">
    <w:p w14:paraId="0034EFEE" w14:textId="4DEB8A9B" w:rsidR="00947DBA" w:rsidRDefault="00947DBA">
      <w:pPr>
        <w:pStyle w:val="CommentText"/>
      </w:pPr>
      <w:r>
        <w:rPr>
          <w:rStyle w:val="CommentReference"/>
        </w:rPr>
        <w:annotationRef/>
      </w:r>
      <w:r>
        <w:t xml:space="preserve">Olasılık kısmına kuantum mekaniksel olarka çalış, irdele !!! </w:t>
      </w:r>
    </w:p>
  </w:comment>
  <w:comment w:id="31" w:author="Ali AKGÜN" w:date="2021-08-17T13:26:00Z" w:initials="AA">
    <w:p w14:paraId="6C21F8FD" w14:textId="5D175D9D" w:rsidR="00947DBA" w:rsidRDefault="00947DBA">
      <w:pPr>
        <w:pStyle w:val="CommentText"/>
      </w:pPr>
      <w:r>
        <w:rPr>
          <w:rStyle w:val="CommentReference"/>
        </w:rPr>
        <w:annotationRef/>
      </w:r>
      <w:r>
        <w:t>Kuantum mekaniksel ve klasik olarak aşağıdaki ifadeyi araştır irdele !!! Contiunity equation !!!</w:t>
      </w:r>
    </w:p>
  </w:comment>
  <w:comment w:id="33" w:author="Ali AKGÜN" w:date="2021-09-18T15:21:00Z" w:initials="AA">
    <w:p w14:paraId="765B3532" w14:textId="37413FC5" w:rsidR="00947DBA" w:rsidRDefault="00947DBA">
      <w:pPr>
        <w:pStyle w:val="CommentText"/>
      </w:pPr>
      <w:r>
        <w:rPr>
          <w:rStyle w:val="CommentReference"/>
        </w:rPr>
        <w:annotationRef/>
      </w:r>
      <w:r>
        <w:t>Potansiyel fark altında bir süperiletken düşün Cooper çiftleri hareket ederek akım oluşturur bu durum Cooper çiftlerinin elektromanyetik kuvvet etkisinde olması ile mümkün olabilir.</w:t>
      </w:r>
    </w:p>
  </w:comment>
  <w:comment w:id="57" w:author="Ali AKGÜN" w:date="2021-09-05T13:21:00Z" w:initials="AA">
    <w:p w14:paraId="1786F9D9" w14:textId="0996D5FE" w:rsidR="00947DBA" w:rsidRDefault="00947DBA">
      <w:pPr>
        <w:pStyle w:val="CommentText"/>
      </w:pPr>
      <w:r>
        <w:rPr>
          <w:rStyle w:val="CommentReference"/>
        </w:rPr>
        <w:annotationRef/>
      </w:r>
      <w:r>
        <w:t>Denklem 12’yi türet !!! Gerekirse türetim için appendix oluştur !!!</w:t>
      </w:r>
    </w:p>
  </w:comment>
  <w:comment w:id="88" w:author="Ali AKGÜN" w:date="2021-09-06T14:19:00Z" w:initials="AA">
    <w:p w14:paraId="7A9C269E" w14:textId="230C3D70" w:rsidR="00947DBA" w:rsidRDefault="00947DBA">
      <w:pPr>
        <w:pStyle w:val="CommentText"/>
      </w:pPr>
      <w:r>
        <w:rPr>
          <w:rStyle w:val="CommentReference"/>
        </w:rPr>
        <w:annotationRef/>
      </w:r>
      <w:r>
        <w:t>Korunumlu kuvvetlerde potansiyel enerjinin negatif gradyanı kuvveti verir !!!</w:t>
      </w:r>
    </w:p>
  </w:comment>
  <w:comment w:id="169" w:author="Ali AKGÜN" w:date="2021-09-05T13:20:00Z" w:initials="AA">
    <w:p w14:paraId="46212321" w14:textId="6BA26F52" w:rsidR="00947DBA" w:rsidRDefault="00947DBA">
      <w:pPr>
        <w:pStyle w:val="CommentText"/>
      </w:pPr>
      <w:r>
        <w:rPr>
          <w:rStyle w:val="CommentReference"/>
        </w:rPr>
        <w:annotationRef/>
      </w:r>
      <w:r>
        <w:t>Denklem 21’i denklem 20’ de yerine yaz ve denklem 22’ yi elde et !!! Denlem 22’yi türettin türetimi appendixe ekleyebilirsin !!!</w:t>
      </w:r>
    </w:p>
  </w:comment>
  <w:comment w:id="192" w:author="Ali AKGÜN" w:date="2021-09-20T16:37:00Z" w:initials="AA">
    <w:p w14:paraId="68C46798" w14:textId="3FFAD2E7" w:rsidR="00947DBA" w:rsidRDefault="00947DBA">
      <w:pPr>
        <w:pStyle w:val="CommentText"/>
      </w:pPr>
      <w:r>
        <w:rPr>
          <w:rStyle w:val="CommentReference"/>
        </w:rPr>
        <w:annotationRef/>
      </w:r>
      <w:r>
        <w:t>Kırmızı ile çizmiş olduğun dalga fonksiyonu tasvirini kaldırabilirsin !!!</w:t>
      </w:r>
    </w:p>
  </w:comment>
  <w:comment w:id="233" w:author="Ali AKGÜN" w:date="2021-09-16T12:35:00Z" w:initials="AA">
    <w:p w14:paraId="797FA199" w14:textId="3E377A7A" w:rsidR="00947DBA" w:rsidRDefault="00947DBA">
      <w:pPr>
        <w:pStyle w:val="CommentText"/>
      </w:pPr>
      <w:r>
        <w:rPr>
          <w:rStyle w:val="CommentReference"/>
        </w:rPr>
        <w:annotationRef/>
      </w:r>
      <w:r>
        <w:t>Annex e bu notasyonu eklemelisin !!!</w:t>
      </w:r>
    </w:p>
  </w:comment>
  <w:comment w:id="254" w:author="Ali AKGÜN" w:date="2021-09-17T13:51:00Z" w:initials="AA">
    <w:p w14:paraId="182A85B8" w14:textId="37CC48BC" w:rsidR="00947DBA" w:rsidRDefault="00947DBA">
      <w:pPr>
        <w:pStyle w:val="CommentText"/>
      </w:pPr>
      <w:r>
        <w:rPr>
          <w:rStyle w:val="CommentReference"/>
        </w:rPr>
        <w:annotationRef/>
      </w:r>
      <w:r>
        <w:t>Hamiltonyen şeklinde Türkçeleştirebilir misin acaba ?!?!?!</w:t>
      </w:r>
    </w:p>
  </w:comment>
  <w:comment w:id="285" w:author="Ali AKGÜN" w:date="2021-09-17T14:36:00Z" w:initials="AA">
    <w:p w14:paraId="18EFD34F" w14:textId="0105674D" w:rsidR="00947DBA" w:rsidRDefault="00947DBA">
      <w:pPr>
        <w:pStyle w:val="CommentText"/>
      </w:pPr>
      <w:r>
        <w:rPr>
          <w:rStyle w:val="CommentReference"/>
        </w:rPr>
        <w:annotationRef/>
      </w:r>
      <w:r>
        <w:t>Türkçeleştirme problemi !?!? Bra-ket çalışılacak !!!</w:t>
      </w:r>
    </w:p>
  </w:comment>
  <w:comment w:id="296" w:author="Ali AKGÜN" w:date="2021-09-18T16:51:00Z" w:initials="AA">
    <w:p w14:paraId="024FE284" w14:textId="7AA5B515" w:rsidR="00947DBA" w:rsidRDefault="00947DBA">
      <w:pPr>
        <w:pStyle w:val="CommentText"/>
      </w:pPr>
      <w:r>
        <w:rPr>
          <w:rStyle w:val="CommentReference"/>
        </w:rPr>
        <w:annotationRef/>
      </w:r>
      <w:r>
        <w:t>Nasıl elde ettiğini appendixe koyabilirsin !!!</w:t>
      </w:r>
    </w:p>
  </w:comment>
  <w:comment w:id="337" w:author="Ali AKGÜN" w:date="2021-09-18T17:27:00Z" w:initials="AA">
    <w:p w14:paraId="61C003CD" w14:textId="53777DB1" w:rsidR="00947DBA" w:rsidRDefault="00947DBA">
      <w:pPr>
        <w:pStyle w:val="CommentText"/>
      </w:pPr>
      <w:r>
        <w:rPr>
          <w:rStyle w:val="CommentReference"/>
        </w:rPr>
        <w:annotationRef/>
      </w:r>
      <w:r>
        <w:t xml:space="preserve">Aşağıdakileri türet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18" w:author="Ali AKGÜN" w:date="2021-09-21T14:23:00Z" w:initials="AA">
    <w:p w14:paraId="2924F3E0" w14:textId="304897C4" w:rsidR="00947DBA" w:rsidRDefault="00947DBA">
      <w:pPr>
        <w:pStyle w:val="CommentText"/>
      </w:pPr>
      <w:r>
        <w:rPr>
          <w:rStyle w:val="CommentReference"/>
        </w:rPr>
        <w:annotationRef/>
      </w:r>
      <w:r>
        <w:t>Resim üzerinde tasviri penetration region belirleyip çizebilirsin !!!</w:t>
      </w:r>
    </w:p>
  </w:comment>
  <w:comment w:id="419" w:author="Ali AKGÜN" w:date="2021-09-20T16:43:00Z" w:initials="AA">
    <w:p w14:paraId="1B2418EF" w14:textId="74DAB34B" w:rsidR="00947DBA" w:rsidRDefault="00947DBA">
      <w:pPr>
        <w:pStyle w:val="CommentText"/>
      </w:pPr>
      <w:r>
        <w:rPr>
          <w:rStyle w:val="CommentReference"/>
        </w:rPr>
        <w:annotationRef/>
      </w:r>
      <w:r>
        <w:t>Gauge invariant Work !!!</w:t>
      </w:r>
    </w:p>
  </w:comment>
  <w:comment w:id="450" w:author="Ali AKGÜN" w:date="2021-09-21T14:15:00Z" w:initials="AA">
    <w:p w14:paraId="0F7C3608" w14:textId="296E9614" w:rsidR="00947DBA" w:rsidRDefault="00947DBA">
      <w:pPr>
        <w:pStyle w:val="CommentText"/>
      </w:pPr>
      <w:r>
        <w:rPr>
          <w:rStyle w:val="CommentReference"/>
        </w:rPr>
        <w:annotationRef/>
      </w:r>
      <w:r>
        <w:t>Bununla ilgili biraz bir şeyler ekleyebilirsin.</w:t>
      </w:r>
    </w:p>
  </w:comment>
  <w:comment w:id="471" w:author="Ali Akgün" w:date="2021-09-22T15:07:00Z" w:initials="AA">
    <w:p w14:paraId="4853489B" w14:textId="4438263B" w:rsidR="00947DBA" w:rsidRDefault="00947DBA">
      <w:pPr>
        <w:pStyle w:val="CommentText"/>
      </w:pPr>
      <w:r>
        <w:rPr>
          <w:rStyle w:val="CommentReference"/>
        </w:rPr>
        <w:annotationRef/>
      </w:r>
      <w:r>
        <w:t>Reference ve annex ekle</w:t>
      </w:r>
    </w:p>
  </w:comment>
  <w:comment w:id="594" w:author="Ali AKGÜN" w:date="2021-09-06T20:51:00Z" w:initials="AA">
    <w:p w14:paraId="15D108B9" w14:textId="081E7BB7" w:rsidR="00947DBA" w:rsidRDefault="00947DBA">
      <w:pPr>
        <w:pStyle w:val="CommentText"/>
      </w:pPr>
      <w:r>
        <w:rPr>
          <w:rStyle w:val="CommentReference"/>
        </w:rPr>
        <w:annotationRef/>
      </w:r>
      <w:r>
        <w:t>Druid model ve two fluid modeli kullanıp burayı bağlayabilirsin !!!</w:t>
      </w:r>
    </w:p>
  </w:comment>
  <w:comment w:id="595" w:author="Ali AKGÜN" w:date="2021-09-06T21:00:00Z" w:initials="AA">
    <w:p w14:paraId="7DF4B3CC" w14:textId="262B51E4" w:rsidR="00947DBA" w:rsidRDefault="00947DBA">
      <w:pPr>
        <w:pStyle w:val="CommentText"/>
      </w:pPr>
      <w:r>
        <w:rPr>
          <w:rStyle w:val="CommentReference"/>
        </w:rPr>
        <w:annotationRef/>
      </w:r>
      <w:r>
        <w:t>Bu olaslığı kuantum mekaniksel yönden irdelemelisin kuantum fiziği kitaplarına bak ve yorumla !!!</w:t>
      </w:r>
    </w:p>
  </w:comment>
  <w:comment w:id="606" w:author="Ali AKGÜN" w:date="2021-09-08T09:30:00Z" w:initials="AA">
    <w:p w14:paraId="7F7F014C" w14:textId="243D0705" w:rsidR="00947DBA" w:rsidRDefault="00947DBA">
      <w:pPr>
        <w:pStyle w:val="CommentText"/>
      </w:pPr>
      <w:r>
        <w:rPr>
          <w:rStyle w:val="CommentReference"/>
        </w:rPr>
        <w:annotationRef/>
      </w:r>
      <w:r>
        <w:t>Gauga invariant olayından geliyor !!! Çıkarımı yaparak appendix kısmına ekleyebilirsin !!!</w:t>
      </w:r>
    </w:p>
  </w:comment>
  <w:comment w:id="607" w:author="Ali AKGÜN" w:date="2021-09-08T11:19:00Z" w:initials="AA">
    <w:p w14:paraId="54D18D03" w14:textId="16671D3B" w:rsidR="00947DBA" w:rsidRDefault="00947DBA">
      <w:pPr>
        <w:pStyle w:val="CommentText"/>
      </w:pPr>
      <w:r>
        <w:rPr>
          <w:rStyle w:val="CommentReference"/>
        </w:rPr>
        <w:annotationRef/>
      </w:r>
      <w:r>
        <w:t>MKS ve SI birim sistemlerindeki farklılıklardan ötürü Sasan hocanın notları ile antonio barone kitabı arasında farklılıklar olabilir !?!?</w:t>
      </w:r>
    </w:p>
  </w:comment>
  <w:comment w:id="628" w:author="Ali AKGÜN" w:date="2021-09-08T13:47:00Z" w:initials="AA">
    <w:p w14:paraId="058650BD" w14:textId="67B8E7F0" w:rsidR="00947DBA" w:rsidRDefault="00947DBA">
      <w:pPr>
        <w:pStyle w:val="CommentText"/>
      </w:pPr>
      <w:r>
        <w:rPr>
          <w:rStyle w:val="CommentReference"/>
        </w:rPr>
        <w:annotationRef/>
      </w:r>
      <w:r>
        <w:t>Vektör dönüşümlerini ek kısmına ekle !!!</w:t>
      </w:r>
    </w:p>
  </w:comment>
  <w:comment w:id="639" w:author="Ali AKGÜN" w:date="2021-09-08T13:58:00Z" w:initials="AA">
    <w:p w14:paraId="34BB0076" w14:textId="381EA255" w:rsidR="00947DBA" w:rsidRDefault="00947DBA">
      <w:pPr>
        <w:pStyle w:val="CommentText"/>
      </w:pPr>
      <w:r>
        <w:rPr>
          <w:rStyle w:val="CommentReference"/>
        </w:rPr>
        <w:annotationRef/>
      </w:r>
      <w:r>
        <w:t>Bu neden böyle Meisner etkisi falan filan onlara girebilirsin !!!</w:t>
      </w:r>
    </w:p>
  </w:comment>
  <w:comment w:id="739" w:author="Ali AKGÜN" w:date="2021-09-05T18:58:00Z" w:initials="AA">
    <w:p w14:paraId="3D5DA481" w14:textId="5E9FF140" w:rsidR="00947DBA" w:rsidRDefault="00947DBA">
      <w:pPr>
        <w:pStyle w:val="CommentText"/>
      </w:pPr>
      <w:r>
        <w:rPr>
          <w:rStyle w:val="CommentReference"/>
        </w:rPr>
        <w:annotationRef/>
      </w:r>
      <w:r>
        <w:t>İndüktanslar süperiletken iletim yolunu temsil ediyor, süperiletken iletim yolları indüktans ile modelleniyor !!! Bu kısmı biraz tekrar et ve çalış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D34775" w15:done="0"/>
  <w15:commentEx w15:paraId="512C0E76" w15:done="0"/>
  <w15:commentEx w15:paraId="2EABE53B" w15:done="0"/>
  <w15:commentEx w15:paraId="0034EFEE" w15:done="0"/>
  <w15:commentEx w15:paraId="6C21F8FD" w15:done="0"/>
  <w15:commentEx w15:paraId="765B3532" w15:done="0"/>
  <w15:commentEx w15:paraId="1786F9D9" w15:done="0"/>
  <w15:commentEx w15:paraId="7A9C269E" w15:done="0"/>
  <w15:commentEx w15:paraId="46212321" w15:done="0"/>
  <w15:commentEx w15:paraId="68C46798" w15:done="0"/>
  <w15:commentEx w15:paraId="797FA199" w15:done="0"/>
  <w15:commentEx w15:paraId="182A85B8" w15:done="0"/>
  <w15:commentEx w15:paraId="18EFD34F" w15:done="0"/>
  <w15:commentEx w15:paraId="024FE284" w15:done="0"/>
  <w15:commentEx w15:paraId="61C003CD" w15:done="0"/>
  <w15:commentEx w15:paraId="2924F3E0" w15:done="0"/>
  <w15:commentEx w15:paraId="1B2418EF" w15:done="0"/>
  <w15:commentEx w15:paraId="0F7C3608" w15:done="0"/>
  <w15:commentEx w15:paraId="4853489B" w15:done="0"/>
  <w15:commentEx w15:paraId="15D108B9" w15:done="0"/>
  <w15:commentEx w15:paraId="7DF4B3CC" w15:done="0"/>
  <w15:commentEx w15:paraId="7F7F014C" w15:done="0"/>
  <w15:commentEx w15:paraId="54D18D03" w15:done="0"/>
  <w15:commentEx w15:paraId="058650BD" w15:done="0"/>
  <w15:commentEx w15:paraId="34BB0076" w15:done="0"/>
  <w15:commentEx w15:paraId="3D5DA4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BF6E" w16cex:dateUtc="2021-08-30T17:34:00Z"/>
  <w16cex:commentExtensible w16cex:durableId="24F08267" w16cex:dateUtc="2021-09-18T12:21:00Z"/>
  <w16cex:commentExtensible w16cex:durableId="24DF42CC" w16cex:dateUtc="2021-09-05T10:21:00Z"/>
  <w16cex:commentExtensible w16cex:durableId="24DF42A0" w16cex:dateUtc="2021-09-05T10:20:00Z"/>
  <w16cex:commentExtensible w16cex:durableId="24F09797" w16cex:dateUtc="2021-09-18T13:51:00Z"/>
  <w16cex:commentExtensible w16cex:durableId="24F09FED" w16cex:dateUtc="2021-09-18T14:27:00Z"/>
  <w16cex:commentExtensible w16cex:durableId="24E0FDB9" w16cex:dateUtc="2021-09-06T17:51:00Z"/>
  <w16cex:commentExtensible w16cex:durableId="24E0FFF1" w16cex:dateUtc="2021-09-06T18:00:00Z"/>
  <w16cex:commentExtensible w16cex:durableId="24DF91C4" w16cex:dateUtc="2021-09-0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4775" w16cid:durableId="24D7BF6E"/>
  <w16cid:commentId w16cid:paraId="2EABE53B" w16cid:durableId="24E0F148"/>
  <w16cid:commentId w16cid:paraId="0034EFEE" w16cid:durableId="24D3E279"/>
  <w16cid:commentId w16cid:paraId="6C21F8FD" w16cid:durableId="24D3E27A"/>
  <w16cid:commentId w16cid:paraId="765B3532" w16cid:durableId="24F08267"/>
  <w16cid:commentId w16cid:paraId="1786F9D9" w16cid:durableId="24DF42CC"/>
  <w16cid:commentId w16cid:paraId="7A9C269E" w16cid:durableId="24E0F14C"/>
  <w16cid:commentId w16cid:paraId="46212321" w16cid:durableId="24DF42A0"/>
  <w16cid:commentId w16cid:paraId="797FA199" w16cid:durableId="24F0634E"/>
  <w16cid:commentId w16cid:paraId="182A85B8" w16cid:durableId="24F0634F"/>
  <w16cid:commentId w16cid:paraId="18EFD34F" w16cid:durableId="24F06350"/>
  <w16cid:commentId w16cid:paraId="024FE284" w16cid:durableId="24F09797"/>
  <w16cid:commentId w16cid:paraId="61C003CD" w16cid:durableId="24F09FED"/>
  <w16cid:commentId w16cid:paraId="15D108B9" w16cid:durableId="24E0FDB9"/>
  <w16cid:commentId w16cid:paraId="7DF4B3CC" w16cid:durableId="24E0FFF1"/>
  <w16cid:commentId w16cid:paraId="7F7F014C" w16cid:durableId="24F06353"/>
  <w16cid:commentId w16cid:paraId="54D18D03" w16cid:durableId="24F06354"/>
  <w16cid:commentId w16cid:paraId="058650BD" w16cid:durableId="24F06355"/>
  <w16cid:commentId w16cid:paraId="34BB0076" w16cid:durableId="24F06356"/>
  <w16cid:commentId w16cid:paraId="3D5DA481" w16cid:durableId="24DF91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A4C58" w14:textId="77777777" w:rsidR="00947DBA" w:rsidRDefault="00947DBA" w:rsidP="00C40EA5">
      <w:pPr>
        <w:spacing w:after="0" w:line="240" w:lineRule="auto"/>
      </w:pPr>
      <w:r>
        <w:separator/>
      </w:r>
    </w:p>
  </w:endnote>
  <w:endnote w:type="continuationSeparator" w:id="0">
    <w:p w14:paraId="09D5C918" w14:textId="77777777" w:rsidR="00947DBA" w:rsidRDefault="00947DBA" w:rsidP="00C4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D924" w14:textId="6D7B5227" w:rsidR="00947DBA" w:rsidRPr="00DC36F4" w:rsidRDefault="00DC36F4" w:rsidP="00DC36F4">
    <w:pPr>
      <w:pStyle w:val="Footer"/>
    </w:pPr>
    <w:fldSimple w:instr=" DOCPROPERTY bjFooterEvenPageDocProperty \* MERGEFORMAT " w:fldLock="1">
      <w:r w:rsidRPr="00DC36F4">
        <w:rPr>
          <w:rFonts w:ascii="Calibri" w:hAnsi="Calibri" w:cs="Calibri"/>
          <w:color w:val="000000"/>
          <w:u w:val="single"/>
        </w:rPr>
        <w:t>TASNİF DIŞI</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A8D6C" w14:textId="11D53FEF" w:rsidR="00947DBA" w:rsidRPr="00DC36F4" w:rsidRDefault="00DC36F4" w:rsidP="00DC36F4">
    <w:pPr>
      <w:pStyle w:val="Footer"/>
    </w:pPr>
    <w:fldSimple w:instr=" DOCPROPERTY bjFooterBothDocProperty \* MERGEFORMAT " w:fldLock="1">
      <w:r w:rsidRPr="00DC36F4">
        <w:rPr>
          <w:rFonts w:ascii="Calibri" w:hAnsi="Calibri" w:cs="Calibri"/>
          <w:color w:val="000000"/>
          <w:u w:val="single"/>
        </w:rPr>
        <w:t>TASNİF DIŞI</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8657" w14:textId="70611A58" w:rsidR="00947DBA" w:rsidRPr="00DC36F4" w:rsidRDefault="00DC36F4" w:rsidP="00DC36F4">
    <w:pPr>
      <w:pStyle w:val="Footer"/>
    </w:pPr>
    <w:fldSimple w:instr=" DOCPROPERTY bjFooterFirstPageDocProperty \* MERGEFORMAT " w:fldLock="1">
      <w:r w:rsidRPr="00DC36F4">
        <w:rPr>
          <w:rFonts w:ascii="Calibri" w:hAnsi="Calibri" w:cs="Calibri"/>
          <w:color w:val="000000"/>
          <w:u w:val="single"/>
        </w:rPr>
        <w:t>TASNİF DIŞI</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5D5082" w14:textId="77777777" w:rsidR="00947DBA" w:rsidRDefault="00947DBA" w:rsidP="00C40EA5">
      <w:pPr>
        <w:spacing w:after="0" w:line="240" w:lineRule="auto"/>
      </w:pPr>
      <w:r>
        <w:separator/>
      </w:r>
    </w:p>
  </w:footnote>
  <w:footnote w:type="continuationSeparator" w:id="0">
    <w:p w14:paraId="730E2DE2" w14:textId="77777777" w:rsidR="00947DBA" w:rsidRDefault="00947DBA" w:rsidP="00C40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945F9" w14:textId="39AD9144" w:rsidR="00947DBA" w:rsidRPr="00DC36F4" w:rsidRDefault="00DC36F4" w:rsidP="00DC36F4">
    <w:pPr>
      <w:pStyle w:val="Header"/>
    </w:pPr>
    <w:fldSimple w:instr=" DOCPROPERTY bjHeaderEvenPageDocProperty \* MERGEFORMAT " w:fldLock="1">
      <w:r w:rsidRPr="00DC36F4">
        <w:rPr>
          <w:rFonts w:ascii="Calibri" w:hAnsi="Calibri" w:cs="Calibri"/>
          <w:color w:val="000000"/>
          <w:u w:val="single"/>
        </w:rPr>
        <w:t>TASNİF DIŞI</w:t>
      </w:r>
    </w:fldSimple>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A6B43" w14:textId="48E7A8E1" w:rsidR="00947DBA" w:rsidRPr="00DC36F4" w:rsidRDefault="00DC36F4" w:rsidP="00DC36F4">
    <w:pPr>
      <w:pStyle w:val="Header"/>
    </w:pPr>
    <w:fldSimple w:instr=" DOCPROPERTY bjHeaderBothDocProperty \* MERGEFORMAT " w:fldLock="1">
      <w:r w:rsidRPr="00DC36F4">
        <w:rPr>
          <w:rFonts w:ascii="Calibri" w:hAnsi="Calibri" w:cs="Calibri"/>
          <w:color w:val="000000"/>
          <w:u w:val="single"/>
        </w:rPr>
        <w:t>TASNİF DIŞI</w:t>
      </w:r>
    </w:fldSimple>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B0E0" w14:textId="11A046AE" w:rsidR="00947DBA" w:rsidRPr="00DC36F4" w:rsidRDefault="00DC36F4" w:rsidP="00DC36F4">
    <w:pPr>
      <w:pStyle w:val="Header"/>
    </w:pPr>
    <w:fldSimple w:instr=" DOCPROPERTY bjHeaderFirstPageDocProperty \* MERGEFORMAT " w:fldLock="1">
      <w:r w:rsidRPr="00DC36F4">
        <w:rPr>
          <w:rFonts w:ascii="Calibri" w:hAnsi="Calibri" w:cs="Calibri"/>
          <w:color w:val="000000"/>
          <w:u w:val="single"/>
        </w:rPr>
        <w:t>TASNİF DIŞI</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A3E"/>
    <w:multiLevelType w:val="hybridMultilevel"/>
    <w:tmpl w:val="E4E6D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01F92"/>
    <w:multiLevelType w:val="hybridMultilevel"/>
    <w:tmpl w:val="A95CCE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A292CD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08467D0"/>
    <w:multiLevelType w:val="multilevel"/>
    <w:tmpl w:val="AADEA62A"/>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A84A09"/>
    <w:multiLevelType w:val="multilevel"/>
    <w:tmpl w:val="243C96F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617C1A22"/>
    <w:multiLevelType w:val="hybridMultilevel"/>
    <w:tmpl w:val="8C38C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3FD387F"/>
    <w:multiLevelType w:val="multilevel"/>
    <w:tmpl w:val="2DC66A60"/>
    <w:lvl w:ilvl="0">
      <w:start w:val="4"/>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0"/>
  </w:num>
  <w:num w:numId="3">
    <w:abstractNumId w:val="1"/>
  </w:num>
  <w:num w:numId="4">
    <w:abstractNumId w:val="4"/>
  </w:num>
  <w:num w:numId="5">
    <w:abstractNumId w:val="6"/>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san Razmkhah">
    <w15:presenceInfo w15:providerId="None" w15:userId="Sasan Razmkhah"/>
  </w15:person>
  <w15:person w15:author="Ali AKGÜN">
    <w15:presenceInfo w15:providerId="Windows Live" w15:userId="aee4d33909ebf945"/>
  </w15:person>
  <w15:person w15:author="Ali Akgün">
    <w15:presenceInfo w15:providerId="None" w15:userId="Ali Akgü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21"/>
    <w:rsid w:val="00042EDC"/>
    <w:rsid w:val="000719FB"/>
    <w:rsid w:val="000B46C1"/>
    <w:rsid w:val="000C073B"/>
    <w:rsid w:val="000E3E16"/>
    <w:rsid w:val="001223C7"/>
    <w:rsid w:val="001326BA"/>
    <w:rsid w:val="001541D8"/>
    <w:rsid w:val="001837B5"/>
    <w:rsid w:val="001A62CC"/>
    <w:rsid w:val="00215C44"/>
    <w:rsid w:val="00271DA6"/>
    <w:rsid w:val="002960AF"/>
    <w:rsid w:val="002C35AF"/>
    <w:rsid w:val="002C7A63"/>
    <w:rsid w:val="002E2221"/>
    <w:rsid w:val="002F46E1"/>
    <w:rsid w:val="00301697"/>
    <w:rsid w:val="00350958"/>
    <w:rsid w:val="00363AFE"/>
    <w:rsid w:val="003713FC"/>
    <w:rsid w:val="00383C96"/>
    <w:rsid w:val="00391B32"/>
    <w:rsid w:val="00394C04"/>
    <w:rsid w:val="003A1484"/>
    <w:rsid w:val="003C2F0C"/>
    <w:rsid w:val="003D0E87"/>
    <w:rsid w:val="003E2920"/>
    <w:rsid w:val="003E60D4"/>
    <w:rsid w:val="003F0D66"/>
    <w:rsid w:val="003F19BE"/>
    <w:rsid w:val="00421CB9"/>
    <w:rsid w:val="00425FE0"/>
    <w:rsid w:val="00430B47"/>
    <w:rsid w:val="00454E85"/>
    <w:rsid w:val="004628F2"/>
    <w:rsid w:val="004873D2"/>
    <w:rsid w:val="00497ABA"/>
    <w:rsid w:val="004C13AE"/>
    <w:rsid w:val="004D587B"/>
    <w:rsid w:val="004F0D37"/>
    <w:rsid w:val="00500917"/>
    <w:rsid w:val="0051750F"/>
    <w:rsid w:val="0053477E"/>
    <w:rsid w:val="00562BE3"/>
    <w:rsid w:val="00591F3C"/>
    <w:rsid w:val="005A57A9"/>
    <w:rsid w:val="0060767F"/>
    <w:rsid w:val="00630947"/>
    <w:rsid w:val="00630B8B"/>
    <w:rsid w:val="00636E0F"/>
    <w:rsid w:val="0065070D"/>
    <w:rsid w:val="0066496E"/>
    <w:rsid w:val="006D1652"/>
    <w:rsid w:val="006E0A59"/>
    <w:rsid w:val="006E1147"/>
    <w:rsid w:val="0070105B"/>
    <w:rsid w:val="00714382"/>
    <w:rsid w:val="00730C30"/>
    <w:rsid w:val="00746426"/>
    <w:rsid w:val="007656D2"/>
    <w:rsid w:val="00777833"/>
    <w:rsid w:val="007936F9"/>
    <w:rsid w:val="007A4FC3"/>
    <w:rsid w:val="007B5264"/>
    <w:rsid w:val="007D1957"/>
    <w:rsid w:val="008027C7"/>
    <w:rsid w:val="00802FF5"/>
    <w:rsid w:val="008345AA"/>
    <w:rsid w:val="0085016C"/>
    <w:rsid w:val="008564CB"/>
    <w:rsid w:val="00867931"/>
    <w:rsid w:val="008A32D7"/>
    <w:rsid w:val="008A77B9"/>
    <w:rsid w:val="008C18B8"/>
    <w:rsid w:val="008C1EC4"/>
    <w:rsid w:val="008D45FD"/>
    <w:rsid w:val="008E02B8"/>
    <w:rsid w:val="00947DBA"/>
    <w:rsid w:val="00983FB4"/>
    <w:rsid w:val="00984344"/>
    <w:rsid w:val="00995645"/>
    <w:rsid w:val="00997110"/>
    <w:rsid w:val="009A2594"/>
    <w:rsid w:val="009C505C"/>
    <w:rsid w:val="009D3773"/>
    <w:rsid w:val="009D4FB5"/>
    <w:rsid w:val="009D67C4"/>
    <w:rsid w:val="009F149B"/>
    <w:rsid w:val="009F659D"/>
    <w:rsid w:val="00A11D5A"/>
    <w:rsid w:val="00A12193"/>
    <w:rsid w:val="00A364BB"/>
    <w:rsid w:val="00A40C7C"/>
    <w:rsid w:val="00A53633"/>
    <w:rsid w:val="00A62C18"/>
    <w:rsid w:val="00A7056E"/>
    <w:rsid w:val="00A77006"/>
    <w:rsid w:val="00AC1D43"/>
    <w:rsid w:val="00AD0C60"/>
    <w:rsid w:val="00AD7214"/>
    <w:rsid w:val="00AD7D3F"/>
    <w:rsid w:val="00B67FC5"/>
    <w:rsid w:val="00B71A46"/>
    <w:rsid w:val="00B87DED"/>
    <w:rsid w:val="00B96991"/>
    <w:rsid w:val="00BA61C8"/>
    <w:rsid w:val="00BB397C"/>
    <w:rsid w:val="00BD2629"/>
    <w:rsid w:val="00BD662C"/>
    <w:rsid w:val="00C238ED"/>
    <w:rsid w:val="00C31258"/>
    <w:rsid w:val="00C35A63"/>
    <w:rsid w:val="00C40EA5"/>
    <w:rsid w:val="00C467C4"/>
    <w:rsid w:val="00C470DD"/>
    <w:rsid w:val="00C52845"/>
    <w:rsid w:val="00C53FD3"/>
    <w:rsid w:val="00C57944"/>
    <w:rsid w:val="00C6162E"/>
    <w:rsid w:val="00C618D9"/>
    <w:rsid w:val="00C724EF"/>
    <w:rsid w:val="00C92D4B"/>
    <w:rsid w:val="00CA7A2D"/>
    <w:rsid w:val="00CD58A1"/>
    <w:rsid w:val="00D01B3A"/>
    <w:rsid w:val="00D12443"/>
    <w:rsid w:val="00D34846"/>
    <w:rsid w:val="00D35EFE"/>
    <w:rsid w:val="00D46CCD"/>
    <w:rsid w:val="00D667AB"/>
    <w:rsid w:val="00D766F5"/>
    <w:rsid w:val="00D97416"/>
    <w:rsid w:val="00DC36F4"/>
    <w:rsid w:val="00DD5B49"/>
    <w:rsid w:val="00DE23FB"/>
    <w:rsid w:val="00DE6636"/>
    <w:rsid w:val="00E03203"/>
    <w:rsid w:val="00E20F6C"/>
    <w:rsid w:val="00E404F6"/>
    <w:rsid w:val="00E82825"/>
    <w:rsid w:val="00E85FF9"/>
    <w:rsid w:val="00E96CFD"/>
    <w:rsid w:val="00E97EDA"/>
    <w:rsid w:val="00EB01C1"/>
    <w:rsid w:val="00EE3D93"/>
    <w:rsid w:val="00F03347"/>
    <w:rsid w:val="00F33C2A"/>
    <w:rsid w:val="00F51B01"/>
    <w:rsid w:val="00F77889"/>
    <w:rsid w:val="00F86D61"/>
    <w:rsid w:val="00FA13D5"/>
    <w:rsid w:val="00FA42E0"/>
    <w:rsid w:val="00FA72E1"/>
    <w:rsid w:val="00FF4E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7D8ED56"/>
  <w15:chartTrackingRefBased/>
  <w15:docId w15:val="{FE4BFDBE-F0A2-4BBA-95AF-72676D3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6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4E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E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0EA5"/>
  </w:style>
  <w:style w:type="paragraph" w:styleId="Footer">
    <w:name w:val="footer"/>
    <w:basedOn w:val="Normal"/>
    <w:link w:val="FooterChar"/>
    <w:uiPriority w:val="99"/>
    <w:unhideWhenUsed/>
    <w:rsid w:val="00C40E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0EA5"/>
  </w:style>
  <w:style w:type="character" w:customStyle="1" w:styleId="Heading1Char">
    <w:name w:val="Heading 1 Char"/>
    <w:basedOn w:val="DefaultParagraphFont"/>
    <w:link w:val="Heading1"/>
    <w:uiPriority w:val="9"/>
    <w:rsid w:val="007D19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67AB"/>
    <w:pPr>
      <w:ind w:left="720"/>
      <w:contextualSpacing/>
    </w:pPr>
  </w:style>
  <w:style w:type="character" w:styleId="PlaceholderText">
    <w:name w:val="Placeholder Text"/>
    <w:basedOn w:val="DefaultParagraphFont"/>
    <w:uiPriority w:val="99"/>
    <w:semiHidden/>
    <w:rsid w:val="00EE3D93"/>
    <w:rPr>
      <w:color w:val="808080"/>
    </w:rPr>
  </w:style>
  <w:style w:type="paragraph" w:styleId="Caption">
    <w:name w:val="caption"/>
    <w:basedOn w:val="Normal"/>
    <w:next w:val="Normal"/>
    <w:link w:val="CaptionChar"/>
    <w:uiPriority w:val="35"/>
    <w:unhideWhenUsed/>
    <w:qFormat/>
    <w:rsid w:val="004628F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97EDA"/>
    <w:rPr>
      <w:sz w:val="16"/>
      <w:szCs w:val="16"/>
    </w:rPr>
  </w:style>
  <w:style w:type="paragraph" w:styleId="CommentText">
    <w:name w:val="annotation text"/>
    <w:basedOn w:val="Normal"/>
    <w:link w:val="CommentTextChar"/>
    <w:uiPriority w:val="99"/>
    <w:semiHidden/>
    <w:unhideWhenUsed/>
    <w:rsid w:val="00E97EDA"/>
    <w:pPr>
      <w:spacing w:line="240" w:lineRule="auto"/>
    </w:pPr>
    <w:rPr>
      <w:sz w:val="20"/>
      <w:szCs w:val="20"/>
    </w:rPr>
  </w:style>
  <w:style w:type="character" w:customStyle="1" w:styleId="CommentTextChar">
    <w:name w:val="Comment Text Char"/>
    <w:basedOn w:val="DefaultParagraphFont"/>
    <w:link w:val="CommentText"/>
    <w:uiPriority w:val="99"/>
    <w:semiHidden/>
    <w:rsid w:val="00E97EDA"/>
    <w:rPr>
      <w:sz w:val="20"/>
      <w:szCs w:val="20"/>
    </w:rPr>
  </w:style>
  <w:style w:type="paragraph" w:styleId="CommentSubject">
    <w:name w:val="annotation subject"/>
    <w:basedOn w:val="CommentText"/>
    <w:next w:val="CommentText"/>
    <w:link w:val="CommentSubjectChar"/>
    <w:uiPriority w:val="99"/>
    <w:semiHidden/>
    <w:unhideWhenUsed/>
    <w:rsid w:val="00E97EDA"/>
    <w:rPr>
      <w:b/>
      <w:bCs/>
    </w:rPr>
  </w:style>
  <w:style w:type="character" w:customStyle="1" w:styleId="CommentSubjectChar">
    <w:name w:val="Comment Subject Char"/>
    <w:basedOn w:val="CommentTextChar"/>
    <w:link w:val="CommentSubject"/>
    <w:uiPriority w:val="99"/>
    <w:semiHidden/>
    <w:rsid w:val="00E97EDA"/>
    <w:rPr>
      <w:b/>
      <w:bCs/>
      <w:sz w:val="20"/>
      <w:szCs w:val="20"/>
    </w:rPr>
  </w:style>
  <w:style w:type="paragraph" w:styleId="BalloonText">
    <w:name w:val="Balloon Text"/>
    <w:basedOn w:val="Normal"/>
    <w:link w:val="BalloonTextChar"/>
    <w:uiPriority w:val="99"/>
    <w:semiHidden/>
    <w:unhideWhenUsed/>
    <w:rsid w:val="00E97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EDA"/>
    <w:rPr>
      <w:rFonts w:ascii="Segoe UI" w:hAnsi="Segoe UI" w:cs="Segoe UI"/>
      <w:sz w:val="18"/>
      <w:szCs w:val="18"/>
    </w:rPr>
  </w:style>
  <w:style w:type="character" w:customStyle="1" w:styleId="Heading2Char">
    <w:name w:val="Heading 2 Char"/>
    <w:basedOn w:val="DefaultParagraphFont"/>
    <w:link w:val="Heading2"/>
    <w:uiPriority w:val="9"/>
    <w:rsid w:val="001326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A7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46C1"/>
    <w:pPr>
      <w:tabs>
        <w:tab w:val="left" w:pos="384"/>
      </w:tabs>
      <w:spacing w:after="0" w:line="240" w:lineRule="auto"/>
      <w:ind w:left="384" w:hanging="384"/>
    </w:pPr>
  </w:style>
  <w:style w:type="character" w:customStyle="1" w:styleId="CaptionChar">
    <w:name w:val="Caption Char"/>
    <w:link w:val="Caption"/>
    <w:uiPriority w:val="35"/>
    <w:rsid w:val="002C7A63"/>
    <w:rPr>
      <w:i/>
      <w:iCs/>
      <w:color w:val="44546A" w:themeColor="text2"/>
      <w:sz w:val="18"/>
      <w:szCs w:val="18"/>
    </w:rPr>
  </w:style>
  <w:style w:type="character" w:customStyle="1" w:styleId="WW8Num7z0">
    <w:name w:val="WW8Num7z0"/>
    <w:rsid w:val="00984344"/>
    <w:rPr>
      <w:rFonts w:ascii="Symbol" w:hAnsi="Symbol"/>
    </w:rPr>
  </w:style>
  <w:style w:type="character" w:customStyle="1" w:styleId="Heading3Char">
    <w:name w:val="Heading 3 Char"/>
    <w:basedOn w:val="DefaultParagraphFont"/>
    <w:link w:val="Heading3"/>
    <w:uiPriority w:val="9"/>
    <w:rsid w:val="00454E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wmf"/><Relationship Id="rId31" Type="http://schemas.microsoft.com/office/2016/09/relationships/commentsIds" Target="commentsIds.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3b2a402a-7aa0-470f-8732-c65458ab17ee" origin="userSelected">
  <element uid="d4613254-63f1-4b12-8c89-ea1ca2a88f12"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60FCC-FF58-4343-8CA2-CAD019F6063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A2BFA1B-5E2C-4EC6-BEFD-E23D11F5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4305</TotalTime>
  <Pages>20</Pages>
  <Words>7820</Words>
  <Characters>44580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52296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Akgün</dc:creator>
  <cp:keywords/>
  <dc:description/>
  <cp:lastModifiedBy>Ali Akgün</cp:lastModifiedBy>
  <cp:revision>81</cp:revision>
  <dcterms:created xsi:type="dcterms:W3CDTF">2021-07-27T11:40:00Z</dcterms:created>
  <dcterms:modified xsi:type="dcterms:W3CDTF">2021-09-22T12:28:00Z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279ca491-020c-456b-83b0-692a8802f6e8</vt:lpwstr>
  </property>
  <property fmtid="{D5CDD505-2E9C-101B-9397-08002B2CF9AE}" pid="3" name="bjSaver">
    <vt:lpwstr>llqS4jxk0qnV19NteyvSGJqvidDbwG0I</vt:lpwstr>
  </property>
  <property fmtid="{D5CDD505-2E9C-101B-9397-08002B2CF9AE}" pid="4" name="bjDocumentLabelXML">
    <vt:lpwstr>&lt;?xml version="1.0" encoding="us-ascii"?&gt;&lt;sisl xmlns:xsi="http://www.w3.org/2001/XMLSchema-instance" xmlns:xsd="http://www.w3.org/2001/XMLSchema" sislVersion="0" policy="3b2a402a-7aa0-470f-8732-c65458ab17ee" origin="userSelected" xmlns="http://www.boldonj</vt:lpwstr>
  </property>
  <property fmtid="{D5CDD505-2E9C-101B-9397-08002B2CF9AE}" pid="5" name="bjDocumentLabelXML-0">
    <vt:lpwstr>ames.com/2008/01/sie/internal/label"&gt;&lt;element uid="d4613254-63f1-4b12-8c89-ea1ca2a88f12" value="" /&gt;&lt;/sisl&gt;</vt:lpwstr>
  </property>
  <property fmtid="{D5CDD505-2E9C-101B-9397-08002B2CF9AE}" pid="6" name="bjDocumentSecurityLabel">
    <vt:lpwstr>TASNİF DIŞI</vt:lpwstr>
  </property>
  <property fmtid="{D5CDD505-2E9C-101B-9397-08002B2CF9AE}" pid="7" name="bjHeaderBothDocProperty">
    <vt:lpwstr>TASNİF DIŞI</vt:lpwstr>
  </property>
  <property fmtid="{D5CDD505-2E9C-101B-9397-08002B2CF9AE}" pid="8" name="bjHeaderFirstPageDocProperty">
    <vt:lpwstr>TASNİF DIŞI</vt:lpwstr>
  </property>
  <property fmtid="{D5CDD505-2E9C-101B-9397-08002B2CF9AE}" pid="9" name="bjHeaderEvenPageDocProperty">
    <vt:lpwstr>TASNİF DIŞI</vt:lpwstr>
  </property>
  <property fmtid="{D5CDD505-2E9C-101B-9397-08002B2CF9AE}" pid="10" name="bjFooterBothDocProperty">
    <vt:lpwstr>TASNİF DIŞI</vt:lpwstr>
  </property>
  <property fmtid="{D5CDD505-2E9C-101B-9397-08002B2CF9AE}" pid="11" name="bjFooterFirstPageDocProperty">
    <vt:lpwstr>TASNİF DIŞI</vt:lpwstr>
  </property>
  <property fmtid="{D5CDD505-2E9C-101B-9397-08002B2CF9AE}" pid="12" name="bjFooterEvenPageDocProperty">
    <vt:lpwstr>TASNİF DIŞI</vt:lpwstr>
  </property>
  <property fmtid="{D5CDD505-2E9C-101B-9397-08002B2CF9AE}" pid="13" name="ZOTERO_PREF_1">
    <vt:lpwstr>&lt;data data-version="3" zotero-version="5.0.96.3"&gt;&lt;session id="9Ntjdss8"/&gt;&lt;style id="http://www.zotero.org/styles/ieee" locale="en-US" hasBibliography="1" bibliographyStyleHasBeenSet="1"/&gt;&lt;prefs&gt;&lt;pref name="fieldType" value="Field"/&gt;&lt;/prefs&gt;&lt;/data&gt;</vt:lpwstr>
  </property>
</Properties>
</file>